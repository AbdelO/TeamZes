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68DE" w:rsidRPr="009B68DE" w:rsidRDefault="009B68DE" w:rsidP="009B68DE">
      <w:pPr>
        <w:pStyle w:val="Facts"/>
        <w:ind w:left="0" w:firstLine="0"/>
        <w:rPr>
          <w:b/>
          <w:sz w:val="32"/>
          <w:szCs w:val="32"/>
          <w:lang w:val="en-US"/>
        </w:rPr>
      </w:pPr>
      <w:r>
        <w:rPr>
          <w:b/>
          <w:sz w:val="32"/>
          <w:szCs w:val="32"/>
          <w:lang w:val="en-US"/>
        </w:rPr>
        <w:t xml:space="preserve">                             </w:t>
      </w:r>
      <w:r w:rsidRPr="009B68DE">
        <w:rPr>
          <w:b/>
          <w:sz w:val="32"/>
          <w:szCs w:val="32"/>
          <w:lang w:val="en-US"/>
        </w:rPr>
        <w:t>Project Initiation Document</w:t>
      </w:r>
    </w:p>
    <w:p w:rsidR="009B68DE" w:rsidRDefault="009B68DE" w:rsidP="00394BD6">
      <w:pPr>
        <w:pStyle w:val="Facts"/>
        <w:rPr>
          <w:lang w:val="en-US"/>
        </w:rPr>
      </w:pPr>
    </w:p>
    <w:p w:rsidR="00394BD6" w:rsidRPr="00394BD6" w:rsidRDefault="00394BD6" w:rsidP="00394BD6">
      <w:pPr>
        <w:pStyle w:val="Facts"/>
        <w:rPr>
          <w:lang w:val="en-US"/>
        </w:rPr>
      </w:pPr>
      <w:r w:rsidRPr="00394BD6">
        <w:rPr>
          <w:lang w:val="en-US"/>
        </w:rPr>
        <w:t xml:space="preserve">Client </w:t>
      </w:r>
      <w:r w:rsidR="009B68DE" w:rsidRPr="00394BD6">
        <w:rPr>
          <w:lang w:val="en-US"/>
        </w:rPr>
        <w:t>Company</w:t>
      </w:r>
      <w:r w:rsidRPr="00394BD6">
        <w:rPr>
          <w:lang w:val="en-US"/>
        </w:rPr>
        <w:t xml:space="preserve">: </w:t>
      </w:r>
      <w:proofErr w:type="spellStart"/>
      <w:r w:rsidRPr="00394BD6">
        <w:rPr>
          <w:lang w:val="en-US"/>
        </w:rPr>
        <w:t>Plaintech</w:t>
      </w:r>
      <w:proofErr w:type="spellEnd"/>
    </w:p>
    <w:p w:rsidR="00394BD6" w:rsidRPr="00394BD6" w:rsidRDefault="00394BD6" w:rsidP="00394BD6">
      <w:pPr>
        <w:pStyle w:val="Facts"/>
        <w:rPr>
          <w:lang w:val="en-GB"/>
        </w:rPr>
      </w:pPr>
      <w:r w:rsidRPr="00394BD6">
        <w:rPr>
          <w:lang w:val="en-GB"/>
        </w:rPr>
        <w:t>Project VIRT team 6</w:t>
      </w:r>
    </w:p>
    <w:p w:rsidR="00394BD6" w:rsidRPr="00394BD6" w:rsidRDefault="009B68DE" w:rsidP="00394BD6">
      <w:pPr>
        <w:pStyle w:val="Facts"/>
        <w:rPr>
          <w:lang w:val="en-GB"/>
        </w:rPr>
      </w:pPr>
      <w:r>
        <w:rPr>
          <w:lang w:val="en-GB"/>
        </w:rPr>
        <w:t>Authors</w:t>
      </w:r>
      <w:r w:rsidR="00CD698A" w:rsidRPr="00394BD6">
        <w:rPr>
          <w:lang w:val="en-GB"/>
        </w:rPr>
        <w:t>:</w:t>
      </w:r>
      <w:r w:rsidR="00CD698A" w:rsidRPr="00394BD6">
        <w:rPr>
          <w:lang w:val="en-GB"/>
        </w:rPr>
        <w:tab/>
      </w:r>
    </w:p>
    <w:p w:rsidR="00394BD6" w:rsidRPr="00304D37" w:rsidRDefault="00394BD6" w:rsidP="00394BD6">
      <w:pPr>
        <w:pStyle w:val="Facts"/>
        <w:rPr>
          <w:lang w:val="en-GB"/>
        </w:rPr>
      </w:pPr>
      <w:r w:rsidRPr="00304D37">
        <w:rPr>
          <w:lang w:val="en-GB"/>
        </w:rPr>
        <w:t xml:space="preserve">Cyril </w:t>
      </w:r>
      <w:proofErr w:type="spellStart"/>
      <w:r w:rsidRPr="00304D37">
        <w:rPr>
          <w:lang w:val="en-GB"/>
        </w:rPr>
        <w:t>Adjei</w:t>
      </w:r>
      <w:proofErr w:type="spellEnd"/>
      <w:r w:rsidRPr="00304D37">
        <w:rPr>
          <w:lang w:val="en-GB"/>
        </w:rPr>
        <w:tab/>
      </w:r>
      <w:r w:rsidRPr="00304D37">
        <w:rPr>
          <w:lang w:val="en-GB"/>
        </w:rPr>
        <w:tab/>
      </w:r>
      <w:r w:rsidRPr="00304D37">
        <w:rPr>
          <w:lang w:val="en-GB"/>
        </w:rPr>
        <w:tab/>
      </w:r>
      <w:r w:rsidRPr="00304D37">
        <w:rPr>
          <w:lang w:val="en-GB"/>
        </w:rPr>
        <w:tab/>
        <w:t>500695104</w:t>
      </w:r>
    </w:p>
    <w:p w:rsidR="00394BD6" w:rsidRDefault="00394BD6" w:rsidP="00394BD6">
      <w:pPr>
        <w:pStyle w:val="Facts"/>
      </w:pPr>
      <w:r w:rsidRPr="00394BD6">
        <w:t>Annika de Graaf</w:t>
      </w:r>
      <w:r w:rsidRPr="00394BD6">
        <w:tab/>
      </w:r>
      <w:r w:rsidRPr="00394BD6">
        <w:tab/>
        <w:t>500662415</w:t>
      </w:r>
    </w:p>
    <w:p w:rsidR="00394BD6" w:rsidRDefault="00394BD6" w:rsidP="00394BD6">
      <w:pPr>
        <w:pStyle w:val="Facts"/>
      </w:pPr>
      <w:r w:rsidRPr="00394BD6">
        <w:t>Jast Hamelink</w:t>
      </w:r>
      <w:r w:rsidRPr="00394BD6">
        <w:tab/>
      </w:r>
      <w:r w:rsidRPr="00394BD6">
        <w:tab/>
        <w:t>500693975</w:t>
      </w:r>
    </w:p>
    <w:p w:rsidR="00394BD6" w:rsidRPr="00394BD6" w:rsidRDefault="00394BD6" w:rsidP="00394BD6">
      <w:pPr>
        <w:pStyle w:val="Facts"/>
      </w:pPr>
      <w:r w:rsidRPr="00394BD6">
        <w:t>Abdel Ochan</w:t>
      </w:r>
      <w:r w:rsidRPr="00394BD6">
        <w:tab/>
      </w:r>
      <w:r w:rsidRPr="00394BD6">
        <w:tab/>
      </w:r>
      <w:r w:rsidRPr="00394BD6">
        <w:tab/>
        <w:t xml:space="preserve">500661495                                                                                                                                                                        </w:t>
      </w:r>
      <w:r>
        <w:t xml:space="preserve"> </w:t>
      </w:r>
    </w:p>
    <w:p w:rsidR="00394BD6" w:rsidRPr="00394BD6" w:rsidRDefault="00394BD6" w:rsidP="00394BD6">
      <w:pPr>
        <w:pStyle w:val="Facts"/>
      </w:pPr>
      <w:r w:rsidRPr="00394BD6">
        <w:t>Anthony Pang Kieuw Moy</w:t>
      </w:r>
      <w:r w:rsidRPr="00394BD6">
        <w:tab/>
        <w:t>500684932</w:t>
      </w:r>
    </w:p>
    <w:p w:rsidR="00394BD6" w:rsidRPr="00394BD6" w:rsidRDefault="00394BD6" w:rsidP="00394BD6">
      <w:pPr>
        <w:pStyle w:val="Facts"/>
      </w:pPr>
      <w:r w:rsidRPr="00394BD6">
        <w:t>Brian van der Raaij</w:t>
      </w:r>
      <w:r w:rsidRPr="00394BD6">
        <w:tab/>
      </w:r>
      <w:r w:rsidRPr="00394BD6">
        <w:tab/>
        <w:t>500639928</w:t>
      </w:r>
    </w:p>
    <w:p w:rsidR="00CD698A" w:rsidRDefault="00CD698A">
      <w:pPr>
        <w:pStyle w:val="Facts"/>
      </w:pPr>
      <w:r>
        <w:t>Ver</w:t>
      </w:r>
      <w:r w:rsidR="009B68DE">
        <w:t>sion</w:t>
      </w:r>
      <w:r>
        <w:t>:</w:t>
      </w:r>
      <w:r>
        <w:tab/>
        <w:t>0.1</w:t>
      </w:r>
    </w:p>
    <w:p w:rsidR="00CD698A" w:rsidRPr="00304D37" w:rsidRDefault="00CD698A">
      <w:pPr>
        <w:pStyle w:val="Facts"/>
        <w:rPr>
          <w:lang w:val="en-GB"/>
        </w:rPr>
      </w:pPr>
      <w:r w:rsidRPr="00304D37">
        <w:rPr>
          <w:lang w:val="en-GB"/>
        </w:rPr>
        <w:t>Status:</w:t>
      </w:r>
      <w:r w:rsidRPr="00304D37">
        <w:rPr>
          <w:lang w:val="en-GB"/>
        </w:rPr>
        <w:tab/>
        <w:t>Concept</w:t>
      </w:r>
    </w:p>
    <w:p w:rsidR="00CD698A" w:rsidRPr="009B68DE" w:rsidRDefault="00CD698A">
      <w:pPr>
        <w:pStyle w:val="Facts"/>
        <w:rPr>
          <w:lang w:val="en-GB"/>
        </w:rPr>
      </w:pPr>
      <w:r w:rsidRPr="009B68DE">
        <w:rPr>
          <w:lang w:val="en-GB"/>
        </w:rPr>
        <w:t>Dat</w:t>
      </w:r>
      <w:r w:rsidR="009B68DE" w:rsidRPr="009B68DE">
        <w:rPr>
          <w:lang w:val="en-GB"/>
        </w:rPr>
        <w:t>e</w:t>
      </w:r>
      <w:r w:rsidRPr="009B68DE">
        <w:rPr>
          <w:lang w:val="en-GB"/>
        </w:rPr>
        <w:t>:</w:t>
      </w:r>
      <w:r w:rsidRPr="009B68DE">
        <w:rPr>
          <w:lang w:val="en-GB"/>
        </w:rPr>
        <w:tab/>
      </w:r>
      <w:r w:rsidR="00394BD6" w:rsidRPr="009B68DE">
        <w:rPr>
          <w:lang w:val="en-GB"/>
        </w:rPr>
        <w:t>15 September 2014</w:t>
      </w:r>
    </w:p>
    <w:p w:rsidR="00CD698A" w:rsidRPr="009B68DE" w:rsidRDefault="00CD698A">
      <w:pPr>
        <w:pStyle w:val="Facts"/>
        <w:rPr>
          <w:lang w:val="en-GB"/>
        </w:rPr>
      </w:pPr>
    </w:p>
    <w:p w:rsidR="00CD698A" w:rsidRPr="009B68DE" w:rsidRDefault="00F56C1F">
      <w:pPr>
        <w:pStyle w:val="Facts"/>
        <w:rPr>
          <w:lang w:val="en-GB"/>
        </w:rPr>
      </w:pPr>
      <w:proofErr w:type="spellStart"/>
      <w:r w:rsidRPr="009B68DE">
        <w:rPr>
          <w:lang w:val="en-GB"/>
        </w:rPr>
        <w:t>ITopia</w:t>
      </w:r>
      <w:proofErr w:type="spellEnd"/>
      <w:r w:rsidR="00CD698A" w:rsidRPr="009B68DE">
        <w:rPr>
          <w:lang w:val="en-GB"/>
        </w:rPr>
        <w:t xml:space="preserve"> </w:t>
      </w:r>
      <w:r w:rsidR="009B68DE" w:rsidRPr="009B68DE">
        <w:rPr>
          <w:lang w:val="en-GB"/>
        </w:rPr>
        <w:t>a part of</w:t>
      </w:r>
      <w:r w:rsidR="00CD698A" w:rsidRPr="009B68DE">
        <w:rPr>
          <w:lang w:val="en-GB"/>
        </w:rPr>
        <w:t xml:space="preserve"> </w:t>
      </w:r>
    </w:p>
    <w:p w:rsidR="00CD698A" w:rsidRDefault="00CD698A">
      <w:pPr>
        <w:pStyle w:val="Facts"/>
      </w:pPr>
      <w:r>
        <w:t>Hogeschool van Amsterdam</w:t>
      </w:r>
    </w:p>
    <w:p w:rsidR="00CD698A" w:rsidRDefault="00CD698A">
      <w:pPr>
        <w:pStyle w:val="Facts"/>
        <w:sectPr w:rsidR="00CD698A">
          <w:headerReference w:type="default" r:id="rId9"/>
          <w:pgSz w:w="11906" w:h="16838" w:code="9"/>
          <w:pgMar w:top="-3028" w:right="1418" w:bottom="1438" w:left="1418" w:header="709" w:footer="709" w:gutter="0"/>
          <w:cols w:space="708"/>
          <w:vAlign w:val="bottom"/>
          <w:docGrid w:linePitch="360"/>
        </w:sectPr>
      </w:pPr>
    </w:p>
    <w:p w:rsidR="00CD698A" w:rsidRDefault="00CD698A">
      <w:pPr>
        <w:pStyle w:val="Header"/>
        <w:tabs>
          <w:tab w:val="clear" w:pos="4153"/>
          <w:tab w:val="clear" w:pos="8306"/>
        </w:tabs>
        <w:spacing w:before="0"/>
      </w:pPr>
      <w:r>
        <w:lastRenderedPageBreak/>
        <w:t>Vers</w:t>
      </w:r>
      <w:r w:rsidR="00E07D31">
        <w:t>ioning</w:t>
      </w: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40"/>
        <w:gridCol w:w="1980"/>
        <w:gridCol w:w="720"/>
        <w:gridCol w:w="1980"/>
        <w:gridCol w:w="3354"/>
      </w:tblGrid>
      <w:tr w:rsidR="00CD698A">
        <w:tc>
          <w:tcPr>
            <w:tcW w:w="540" w:type="dxa"/>
          </w:tcPr>
          <w:p w:rsidR="00CD698A" w:rsidRDefault="00CD698A">
            <w:pPr>
              <w:rPr>
                <w:b/>
                <w:bCs/>
                <w:sz w:val="18"/>
              </w:rPr>
            </w:pPr>
            <w:bookmarkStart w:id="0" w:name="_Toc42684951"/>
            <w:bookmarkStart w:id="1" w:name="_Toc42684957"/>
            <w:bookmarkStart w:id="2" w:name="_Toc42684963"/>
            <w:bookmarkStart w:id="3" w:name="_Toc42684973"/>
            <w:bookmarkStart w:id="4" w:name="_Toc42684978"/>
            <w:bookmarkStart w:id="5" w:name="_Toc42685028"/>
            <w:bookmarkStart w:id="6" w:name="_Toc42685051"/>
            <w:bookmarkStart w:id="7" w:name="_Toc42685121"/>
            <w:r>
              <w:rPr>
                <w:b/>
                <w:bCs/>
                <w:sz w:val="18"/>
              </w:rPr>
              <w:t>Ver.</w:t>
            </w:r>
          </w:p>
        </w:tc>
        <w:tc>
          <w:tcPr>
            <w:tcW w:w="1980" w:type="dxa"/>
          </w:tcPr>
          <w:p w:rsidR="00CD698A" w:rsidRDefault="00CD698A">
            <w:pPr>
              <w:rPr>
                <w:b/>
                <w:bCs/>
                <w:sz w:val="18"/>
              </w:rPr>
            </w:pPr>
            <w:r>
              <w:rPr>
                <w:b/>
                <w:bCs/>
                <w:sz w:val="18"/>
              </w:rPr>
              <w:t>Status</w:t>
            </w:r>
          </w:p>
        </w:tc>
        <w:tc>
          <w:tcPr>
            <w:tcW w:w="720" w:type="dxa"/>
          </w:tcPr>
          <w:p w:rsidR="00CD698A" w:rsidRDefault="00CD698A">
            <w:pPr>
              <w:rPr>
                <w:b/>
                <w:bCs/>
                <w:sz w:val="18"/>
              </w:rPr>
            </w:pPr>
            <w:r>
              <w:rPr>
                <w:b/>
                <w:bCs/>
                <w:sz w:val="18"/>
              </w:rPr>
              <w:t>Dat</w:t>
            </w:r>
            <w:r w:rsidR="00E07D31">
              <w:rPr>
                <w:b/>
                <w:bCs/>
                <w:sz w:val="18"/>
              </w:rPr>
              <w:t>e</w:t>
            </w:r>
          </w:p>
        </w:tc>
        <w:tc>
          <w:tcPr>
            <w:tcW w:w="1980" w:type="dxa"/>
          </w:tcPr>
          <w:p w:rsidR="00CD698A" w:rsidRDefault="00CD698A">
            <w:pPr>
              <w:rPr>
                <w:b/>
                <w:bCs/>
                <w:sz w:val="18"/>
              </w:rPr>
            </w:pPr>
            <w:r>
              <w:rPr>
                <w:b/>
                <w:bCs/>
                <w:sz w:val="18"/>
              </w:rPr>
              <w:t>Aut</w:t>
            </w:r>
            <w:r w:rsidR="00E07D31">
              <w:rPr>
                <w:b/>
                <w:bCs/>
                <w:sz w:val="18"/>
              </w:rPr>
              <w:t>hor(s)</w:t>
            </w:r>
          </w:p>
        </w:tc>
        <w:tc>
          <w:tcPr>
            <w:tcW w:w="3354" w:type="dxa"/>
          </w:tcPr>
          <w:p w:rsidR="00CD698A" w:rsidRDefault="00E07D31">
            <w:pPr>
              <w:rPr>
                <w:b/>
                <w:bCs/>
                <w:sz w:val="18"/>
              </w:rPr>
            </w:pPr>
            <w:r>
              <w:rPr>
                <w:b/>
                <w:bCs/>
                <w:sz w:val="18"/>
              </w:rPr>
              <w:t>Changes</w:t>
            </w:r>
          </w:p>
        </w:tc>
      </w:tr>
      <w:tr w:rsidR="00CD698A">
        <w:tc>
          <w:tcPr>
            <w:tcW w:w="540" w:type="dxa"/>
          </w:tcPr>
          <w:p w:rsidR="00CD698A" w:rsidRDefault="009B68DE">
            <w:pPr>
              <w:rPr>
                <w:sz w:val="18"/>
              </w:rPr>
            </w:pPr>
            <w:r>
              <w:rPr>
                <w:sz w:val="18"/>
              </w:rPr>
              <w:t>0.1</w:t>
            </w:r>
          </w:p>
        </w:tc>
        <w:tc>
          <w:tcPr>
            <w:tcW w:w="1980" w:type="dxa"/>
          </w:tcPr>
          <w:p w:rsidR="00CD698A" w:rsidRDefault="009B68DE">
            <w:pPr>
              <w:rPr>
                <w:sz w:val="18"/>
              </w:rPr>
            </w:pPr>
            <w:r>
              <w:rPr>
                <w:sz w:val="18"/>
              </w:rPr>
              <w:t>Concept</w:t>
            </w:r>
          </w:p>
        </w:tc>
        <w:tc>
          <w:tcPr>
            <w:tcW w:w="720" w:type="dxa"/>
          </w:tcPr>
          <w:p w:rsidR="00CD698A" w:rsidRDefault="009B68DE">
            <w:pPr>
              <w:rPr>
                <w:sz w:val="18"/>
              </w:rPr>
            </w:pPr>
            <w:r>
              <w:rPr>
                <w:sz w:val="18"/>
              </w:rPr>
              <w:t>11/09</w:t>
            </w:r>
          </w:p>
        </w:tc>
        <w:tc>
          <w:tcPr>
            <w:tcW w:w="1980" w:type="dxa"/>
          </w:tcPr>
          <w:p w:rsidR="00CD698A" w:rsidRDefault="009B68DE">
            <w:pPr>
              <w:rPr>
                <w:sz w:val="18"/>
              </w:rPr>
            </w:pPr>
            <w:r>
              <w:rPr>
                <w:sz w:val="18"/>
              </w:rPr>
              <w:t>Abdel Ochan</w:t>
            </w:r>
          </w:p>
        </w:tc>
        <w:tc>
          <w:tcPr>
            <w:tcW w:w="3354" w:type="dxa"/>
          </w:tcPr>
          <w:p w:rsidR="00CD698A" w:rsidRDefault="009B68DE">
            <w:pPr>
              <w:rPr>
                <w:sz w:val="18"/>
              </w:rPr>
            </w:pPr>
            <w:r>
              <w:rPr>
                <w:sz w:val="18"/>
              </w:rPr>
              <w:t>-</w:t>
            </w:r>
          </w:p>
        </w:tc>
      </w:tr>
      <w:tr w:rsidR="00CD698A">
        <w:tc>
          <w:tcPr>
            <w:tcW w:w="540" w:type="dxa"/>
          </w:tcPr>
          <w:p w:rsidR="00CD698A" w:rsidRDefault="009B68DE">
            <w:pPr>
              <w:rPr>
                <w:sz w:val="18"/>
              </w:rPr>
            </w:pPr>
            <w:r>
              <w:rPr>
                <w:sz w:val="18"/>
              </w:rPr>
              <w:t>0.2</w:t>
            </w:r>
          </w:p>
        </w:tc>
        <w:tc>
          <w:tcPr>
            <w:tcW w:w="1980" w:type="dxa"/>
          </w:tcPr>
          <w:p w:rsidR="00CD698A" w:rsidRDefault="009B68DE">
            <w:pPr>
              <w:rPr>
                <w:sz w:val="18"/>
              </w:rPr>
            </w:pPr>
            <w:r>
              <w:rPr>
                <w:sz w:val="18"/>
              </w:rPr>
              <w:t>Concept</w:t>
            </w:r>
          </w:p>
        </w:tc>
        <w:tc>
          <w:tcPr>
            <w:tcW w:w="720" w:type="dxa"/>
          </w:tcPr>
          <w:p w:rsidR="00CD698A" w:rsidRDefault="009B68DE">
            <w:pPr>
              <w:rPr>
                <w:sz w:val="18"/>
              </w:rPr>
            </w:pPr>
            <w:r>
              <w:rPr>
                <w:sz w:val="18"/>
              </w:rPr>
              <w:t>15/09</w:t>
            </w:r>
          </w:p>
        </w:tc>
        <w:tc>
          <w:tcPr>
            <w:tcW w:w="1980" w:type="dxa"/>
          </w:tcPr>
          <w:p w:rsidR="00CD698A" w:rsidRDefault="009B68DE">
            <w:pPr>
              <w:rPr>
                <w:sz w:val="18"/>
              </w:rPr>
            </w:pPr>
            <w:r>
              <w:rPr>
                <w:sz w:val="18"/>
              </w:rPr>
              <w:t>Annika de Graaf</w:t>
            </w:r>
          </w:p>
        </w:tc>
        <w:tc>
          <w:tcPr>
            <w:tcW w:w="3354" w:type="dxa"/>
          </w:tcPr>
          <w:p w:rsidR="00CD698A" w:rsidRDefault="009B68DE">
            <w:pPr>
              <w:rPr>
                <w:sz w:val="18"/>
              </w:rPr>
            </w:pPr>
            <w:r>
              <w:rPr>
                <w:sz w:val="18"/>
              </w:rPr>
              <w:t xml:space="preserve">Itopia style, </w:t>
            </w:r>
            <w:r w:rsidR="003E3BEC">
              <w:rPr>
                <w:sz w:val="18"/>
              </w:rPr>
              <w:t>finance, grammar.</w:t>
            </w:r>
          </w:p>
        </w:tc>
      </w:tr>
      <w:tr w:rsidR="00CD698A">
        <w:tc>
          <w:tcPr>
            <w:tcW w:w="54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3354" w:type="dxa"/>
          </w:tcPr>
          <w:p w:rsidR="00CD698A" w:rsidRDefault="00CD698A">
            <w:pPr>
              <w:rPr>
                <w:sz w:val="18"/>
              </w:rPr>
            </w:pPr>
          </w:p>
        </w:tc>
      </w:tr>
    </w:tbl>
    <w:p w:rsidR="00CD698A" w:rsidRDefault="00CD698A">
      <w:pPr>
        <w:pStyle w:val="TOC1"/>
      </w:pPr>
    </w:p>
    <w:p w:rsidR="00CD698A" w:rsidRDefault="00E07D31">
      <w:pPr>
        <w:rPr>
          <w:b/>
          <w:bCs/>
          <w:sz w:val="24"/>
        </w:rPr>
      </w:pPr>
      <w:r>
        <w:rPr>
          <w:b/>
          <w:bCs/>
          <w:sz w:val="24"/>
        </w:rPr>
        <w:t>Approval</w:t>
      </w:r>
    </w:p>
    <w:tbl>
      <w:tblPr>
        <w:tblW w:w="864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40"/>
        <w:gridCol w:w="1980"/>
        <w:gridCol w:w="720"/>
        <w:gridCol w:w="1980"/>
        <w:gridCol w:w="720"/>
        <w:gridCol w:w="1980"/>
        <w:gridCol w:w="720"/>
      </w:tblGrid>
      <w:tr w:rsidR="00CD698A">
        <w:trPr>
          <w:cantSplit/>
        </w:trPr>
        <w:tc>
          <w:tcPr>
            <w:tcW w:w="540" w:type="dxa"/>
          </w:tcPr>
          <w:p w:rsidR="00CD698A" w:rsidRDefault="00CD698A">
            <w:pPr>
              <w:rPr>
                <w:b/>
                <w:bCs/>
                <w:sz w:val="18"/>
              </w:rPr>
            </w:pPr>
          </w:p>
        </w:tc>
        <w:tc>
          <w:tcPr>
            <w:tcW w:w="2700" w:type="dxa"/>
            <w:gridSpan w:val="2"/>
          </w:tcPr>
          <w:p w:rsidR="00CD698A" w:rsidRDefault="00E07D31">
            <w:pPr>
              <w:jc w:val="center"/>
              <w:rPr>
                <w:b/>
                <w:bCs/>
                <w:sz w:val="18"/>
              </w:rPr>
            </w:pPr>
            <w:r>
              <w:rPr>
                <w:b/>
                <w:bCs/>
                <w:sz w:val="18"/>
              </w:rPr>
              <w:t>Carried out by</w:t>
            </w:r>
          </w:p>
        </w:tc>
        <w:tc>
          <w:tcPr>
            <w:tcW w:w="2700" w:type="dxa"/>
            <w:gridSpan w:val="2"/>
          </w:tcPr>
          <w:p w:rsidR="00CD698A" w:rsidRDefault="00E07D31">
            <w:pPr>
              <w:jc w:val="center"/>
              <w:rPr>
                <w:b/>
                <w:bCs/>
                <w:sz w:val="18"/>
              </w:rPr>
            </w:pPr>
            <w:r>
              <w:rPr>
                <w:b/>
                <w:bCs/>
                <w:sz w:val="18"/>
              </w:rPr>
              <w:t>Checked</w:t>
            </w:r>
          </w:p>
        </w:tc>
        <w:tc>
          <w:tcPr>
            <w:tcW w:w="2700" w:type="dxa"/>
            <w:gridSpan w:val="2"/>
          </w:tcPr>
          <w:p w:rsidR="00CD698A" w:rsidRDefault="00E07D31">
            <w:pPr>
              <w:jc w:val="center"/>
              <w:rPr>
                <w:b/>
                <w:bCs/>
                <w:sz w:val="18"/>
              </w:rPr>
            </w:pPr>
            <w:r>
              <w:rPr>
                <w:b/>
                <w:bCs/>
                <w:sz w:val="18"/>
              </w:rPr>
              <w:t>Approved</w:t>
            </w:r>
          </w:p>
        </w:tc>
      </w:tr>
      <w:tr w:rsidR="00CD698A">
        <w:tc>
          <w:tcPr>
            <w:tcW w:w="540" w:type="dxa"/>
          </w:tcPr>
          <w:p w:rsidR="00CD698A" w:rsidRDefault="00CD698A">
            <w:pPr>
              <w:rPr>
                <w:b/>
                <w:bCs/>
                <w:sz w:val="18"/>
              </w:rPr>
            </w:pPr>
            <w:r>
              <w:rPr>
                <w:b/>
                <w:bCs/>
                <w:sz w:val="18"/>
              </w:rPr>
              <w:t>Ver.</w:t>
            </w:r>
          </w:p>
        </w:tc>
        <w:tc>
          <w:tcPr>
            <w:tcW w:w="1980" w:type="dxa"/>
          </w:tcPr>
          <w:p w:rsidR="00CD698A" w:rsidRDefault="00CD698A">
            <w:pPr>
              <w:rPr>
                <w:b/>
                <w:bCs/>
                <w:sz w:val="18"/>
              </w:rPr>
            </w:pPr>
            <w:r>
              <w:rPr>
                <w:b/>
                <w:bCs/>
                <w:sz w:val="18"/>
              </w:rPr>
              <w:t>Na</w:t>
            </w:r>
            <w:r w:rsidR="00E07D31">
              <w:rPr>
                <w:b/>
                <w:bCs/>
                <w:sz w:val="18"/>
              </w:rPr>
              <w:t>me</w:t>
            </w:r>
          </w:p>
        </w:tc>
        <w:tc>
          <w:tcPr>
            <w:tcW w:w="720" w:type="dxa"/>
          </w:tcPr>
          <w:p w:rsidR="00CD698A" w:rsidRDefault="00CD698A">
            <w:pPr>
              <w:rPr>
                <w:b/>
                <w:bCs/>
                <w:sz w:val="18"/>
              </w:rPr>
            </w:pPr>
            <w:r>
              <w:rPr>
                <w:b/>
                <w:bCs/>
                <w:sz w:val="18"/>
              </w:rPr>
              <w:t>Da</w:t>
            </w:r>
            <w:r w:rsidR="00E07D31">
              <w:rPr>
                <w:b/>
                <w:bCs/>
                <w:sz w:val="18"/>
              </w:rPr>
              <w:t>te</w:t>
            </w:r>
          </w:p>
        </w:tc>
        <w:tc>
          <w:tcPr>
            <w:tcW w:w="1980" w:type="dxa"/>
          </w:tcPr>
          <w:p w:rsidR="00CD698A" w:rsidRDefault="00CD698A">
            <w:pPr>
              <w:rPr>
                <w:b/>
                <w:bCs/>
                <w:sz w:val="18"/>
              </w:rPr>
            </w:pPr>
            <w:r>
              <w:rPr>
                <w:b/>
                <w:bCs/>
                <w:sz w:val="18"/>
              </w:rPr>
              <w:t>Na</w:t>
            </w:r>
            <w:r w:rsidR="00E07D31">
              <w:rPr>
                <w:b/>
                <w:bCs/>
                <w:sz w:val="18"/>
              </w:rPr>
              <w:t>me</w:t>
            </w:r>
          </w:p>
        </w:tc>
        <w:tc>
          <w:tcPr>
            <w:tcW w:w="720" w:type="dxa"/>
          </w:tcPr>
          <w:p w:rsidR="00CD698A" w:rsidRDefault="00CD698A">
            <w:pPr>
              <w:rPr>
                <w:b/>
                <w:bCs/>
                <w:sz w:val="18"/>
              </w:rPr>
            </w:pPr>
            <w:r>
              <w:rPr>
                <w:b/>
                <w:bCs/>
                <w:sz w:val="18"/>
              </w:rPr>
              <w:t>Da</w:t>
            </w:r>
            <w:r w:rsidR="00E07D31">
              <w:rPr>
                <w:b/>
                <w:bCs/>
                <w:sz w:val="18"/>
              </w:rPr>
              <w:t>te</w:t>
            </w:r>
          </w:p>
        </w:tc>
        <w:tc>
          <w:tcPr>
            <w:tcW w:w="1980" w:type="dxa"/>
          </w:tcPr>
          <w:p w:rsidR="00CD698A" w:rsidRDefault="00CD698A" w:rsidP="00E07D31">
            <w:pPr>
              <w:rPr>
                <w:b/>
                <w:bCs/>
                <w:sz w:val="18"/>
              </w:rPr>
            </w:pPr>
            <w:r>
              <w:rPr>
                <w:b/>
                <w:bCs/>
                <w:sz w:val="18"/>
              </w:rPr>
              <w:t>N</w:t>
            </w:r>
            <w:r w:rsidR="00E07D31">
              <w:rPr>
                <w:b/>
                <w:bCs/>
                <w:sz w:val="18"/>
              </w:rPr>
              <w:t>ame</w:t>
            </w:r>
          </w:p>
        </w:tc>
        <w:tc>
          <w:tcPr>
            <w:tcW w:w="720" w:type="dxa"/>
          </w:tcPr>
          <w:p w:rsidR="00CD698A" w:rsidRDefault="00CD698A">
            <w:pPr>
              <w:rPr>
                <w:b/>
                <w:bCs/>
                <w:sz w:val="18"/>
              </w:rPr>
            </w:pPr>
            <w:r>
              <w:rPr>
                <w:b/>
                <w:bCs/>
                <w:sz w:val="18"/>
              </w:rPr>
              <w:t>Da</w:t>
            </w:r>
            <w:r w:rsidR="00E07D31">
              <w:rPr>
                <w:b/>
                <w:bCs/>
                <w:sz w:val="18"/>
              </w:rPr>
              <w:t>te</w:t>
            </w:r>
          </w:p>
        </w:tc>
      </w:tr>
      <w:tr w:rsidR="00CD698A">
        <w:tc>
          <w:tcPr>
            <w:tcW w:w="54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r>
      <w:tr w:rsidR="00CD698A">
        <w:tc>
          <w:tcPr>
            <w:tcW w:w="54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pStyle w:val="Footer"/>
              <w:tabs>
                <w:tab w:val="clear" w:pos="4153"/>
                <w:tab w:val="clear" w:pos="8505"/>
              </w:tabs>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r>
      <w:tr w:rsidR="00CD698A">
        <w:tc>
          <w:tcPr>
            <w:tcW w:w="54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c>
          <w:tcPr>
            <w:tcW w:w="1980" w:type="dxa"/>
          </w:tcPr>
          <w:p w:rsidR="00CD698A" w:rsidRDefault="00CD698A">
            <w:pPr>
              <w:rPr>
                <w:sz w:val="18"/>
              </w:rPr>
            </w:pPr>
          </w:p>
        </w:tc>
        <w:tc>
          <w:tcPr>
            <w:tcW w:w="720" w:type="dxa"/>
          </w:tcPr>
          <w:p w:rsidR="00CD698A" w:rsidRDefault="00CD698A">
            <w:pPr>
              <w:rPr>
                <w:sz w:val="18"/>
              </w:rPr>
            </w:pPr>
          </w:p>
        </w:tc>
      </w:tr>
    </w:tbl>
    <w:p w:rsidR="00CD698A" w:rsidRDefault="00CD698A">
      <w:pPr>
        <w:pStyle w:val="TOC1"/>
      </w:pPr>
    </w:p>
    <w:bookmarkEnd w:id="0"/>
    <w:bookmarkEnd w:id="1"/>
    <w:bookmarkEnd w:id="2"/>
    <w:bookmarkEnd w:id="3"/>
    <w:bookmarkEnd w:id="4"/>
    <w:bookmarkEnd w:id="5"/>
    <w:bookmarkEnd w:id="6"/>
    <w:bookmarkEnd w:id="7"/>
    <w:p w:rsidR="00CD698A" w:rsidRDefault="00E07D31">
      <w:pPr>
        <w:pStyle w:val="Headingzondernummering"/>
      </w:pPr>
      <w:r>
        <w:lastRenderedPageBreak/>
        <w:t>Summary</w:t>
      </w:r>
    </w:p>
    <w:p w:rsidR="00E07D31" w:rsidRPr="00E07D31" w:rsidRDefault="009B1936" w:rsidP="00E07D31">
      <w:pPr>
        <w:rPr>
          <w:lang w:val="en-US"/>
        </w:rPr>
      </w:pPr>
      <w:proofErr w:type="spellStart"/>
      <w:r>
        <w:rPr>
          <w:lang w:val="en-US"/>
        </w:rPr>
        <w:t>ITopia</w:t>
      </w:r>
      <w:proofErr w:type="spellEnd"/>
      <w:r>
        <w:rPr>
          <w:lang w:val="en-US"/>
        </w:rPr>
        <w:t xml:space="preserve"> took on a project offered to them by </w:t>
      </w:r>
      <w:proofErr w:type="spellStart"/>
      <w:r>
        <w:rPr>
          <w:lang w:val="en-US"/>
        </w:rPr>
        <w:t>Plaintech</w:t>
      </w:r>
      <w:proofErr w:type="spellEnd"/>
      <w:r>
        <w:rPr>
          <w:lang w:val="en-US"/>
        </w:rPr>
        <w:t xml:space="preserve"> UK called ‘Project </w:t>
      </w:r>
      <w:proofErr w:type="spellStart"/>
      <w:r>
        <w:rPr>
          <w:lang w:val="en-US"/>
        </w:rPr>
        <w:t>Virtualisation</w:t>
      </w:r>
      <w:proofErr w:type="spellEnd"/>
      <w:r>
        <w:rPr>
          <w:lang w:val="en-US"/>
        </w:rPr>
        <w:t>’</w:t>
      </w:r>
      <w:r w:rsidR="00E07D31" w:rsidRPr="00E07D31">
        <w:rPr>
          <w:lang w:val="en-US"/>
        </w:rPr>
        <w:t xml:space="preserve">. </w:t>
      </w:r>
      <w:proofErr w:type="spellStart"/>
      <w:r w:rsidR="00E07D31" w:rsidRPr="00E07D31">
        <w:rPr>
          <w:lang w:val="en-US"/>
        </w:rPr>
        <w:t>Plaintech</w:t>
      </w:r>
      <w:proofErr w:type="spellEnd"/>
      <w:r w:rsidR="00E07D31" w:rsidRPr="00E07D31">
        <w:rPr>
          <w:lang w:val="en-US"/>
        </w:rPr>
        <w:t xml:space="preserve"> UK </w:t>
      </w:r>
      <w:r w:rsidR="00EB2675">
        <w:rPr>
          <w:lang w:val="en-US"/>
        </w:rPr>
        <w:t xml:space="preserve">gave </w:t>
      </w:r>
      <w:proofErr w:type="spellStart"/>
      <w:r w:rsidR="00EB2675">
        <w:rPr>
          <w:lang w:val="en-US"/>
        </w:rPr>
        <w:t>ITopia</w:t>
      </w:r>
      <w:proofErr w:type="spellEnd"/>
      <w:r>
        <w:rPr>
          <w:lang w:val="en-US"/>
        </w:rPr>
        <w:t xml:space="preserve"> a</w:t>
      </w:r>
      <w:r w:rsidR="00E07D31" w:rsidRPr="00E07D31">
        <w:rPr>
          <w:lang w:val="en-US"/>
        </w:rPr>
        <w:t xml:space="preserve"> Request for Proposal (</w:t>
      </w:r>
      <w:proofErr w:type="spellStart"/>
      <w:r w:rsidR="00E07D31" w:rsidRPr="00E07D31">
        <w:rPr>
          <w:lang w:val="en-US"/>
        </w:rPr>
        <w:t>RfP</w:t>
      </w:r>
      <w:proofErr w:type="spellEnd"/>
      <w:r w:rsidR="00E07D31" w:rsidRPr="00E07D31">
        <w:rPr>
          <w:lang w:val="en-US"/>
        </w:rPr>
        <w:t>)</w:t>
      </w:r>
      <w:r>
        <w:rPr>
          <w:lang w:val="en-US"/>
        </w:rPr>
        <w:t>,</w:t>
      </w:r>
      <w:r w:rsidR="00E07D31" w:rsidRPr="00E07D31">
        <w:rPr>
          <w:lang w:val="en-US"/>
        </w:rPr>
        <w:t xml:space="preserve"> </w:t>
      </w:r>
      <w:r>
        <w:rPr>
          <w:lang w:val="en-US"/>
        </w:rPr>
        <w:t>i</w:t>
      </w:r>
      <w:r w:rsidR="00E07D31" w:rsidRPr="00E07D31">
        <w:rPr>
          <w:lang w:val="en-US"/>
        </w:rPr>
        <w:t xml:space="preserve">n </w:t>
      </w:r>
      <w:r>
        <w:rPr>
          <w:lang w:val="en-US"/>
        </w:rPr>
        <w:t>which</w:t>
      </w:r>
      <w:r w:rsidR="00E07D31" w:rsidRPr="00E07D31">
        <w:rPr>
          <w:lang w:val="en-US"/>
        </w:rPr>
        <w:t xml:space="preserve"> they ask if </w:t>
      </w:r>
      <w:proofErr w:type="spellStart"/>
      <w:r w:rsidR="00E07D31" w:rsidRPr="00E07D31">
        <w:rPr>
          <w:lang w:val="en-US"/>
        </w:rPr>
        <w:t>ITopia</w:t>
      </w:r>
      <w:proofErr w:type="spellEnd"/>
      <w:r w:rsidR="00E07D31" w:rsidRPr="00E07D31">
        <w:rPr>
          <w:lang w:val="en-US"/>
        </w:rPr>
        <w:t xml:space="preserve"> can make a </w:t>
      </w:r>
      <w:proofErr w:type="spellStart"/>
      <w:r w:rsidR="00E07D31" w:rsidRPr="00E07D31">
        <w:rPr>
          <w:lang w:val="en-US"/>
        </w:rPr>
        <w:t>virtuali</w:t>
      </w:r>
      <w:r>
        <w:rPr>
          <w:lang w:val="en-US"/>
        </w:rPr>
        <w:t>s</w:t>
      </w:r>
      <w:r w:rsidR="00E07D31" w:rsidRPr="00E07D31">
        <w:rPr>
          <w:lang w:val="en-US"/>
        </w:rPr>
        <w:t>ed</w:t>
      </w:r>
      <w:proofErr w:type="spellEnd"/>
      <w:r w:rsidR="00E07D31" w:rsidRPr="00E07D31">
        <w:rPr>
          <w:lang w:val="en-US"/>
        </w:rPr>
        <w:t xml:space="preserve"> platform for their company</w:t>
      </w:r>
      <w:r>
        <w:rPr>
          <w:lang w:val="en-US"/>
        </w:rPr>
        <w:t xml:space="preserve"> which </w:t>
      </w:r>
      <w:proofErr w:type="spellStart"/>
      <w:r>
        <w:rPr>
          <w:lang w:val="en-US"/>
        </w:rPr>
        <w:t>Plaintech</w:t>
      </w:r>
      <w:proofErr w:type="spellEnd"/>
      <w:r w:rsidR="00EB2675">
        <w:rPr>
          <w:lang w:val="en-US"/>
        </w:rPr>
        <w:t xml:space="preserve"> UK</w:t>
      </w:r>
      <w:r>
        <w:rPr>
          <w:lang w:val="en-US"/>
        </w:rPr>
        <w:t>’s clients can use to create and use their own virtual servers</w:t>
      </w:r>
      <w:r w:rsidR="00E07D31" w:rsidRPr="00E07D31">
        <w:rPr>
          <w:lang w:val="en-US"/>
        </w:rPr>
        <w:t xml:space="preserve">. </w:t>
      </w:r>
      <w:proofErr w:type="spellStart"/>
      <w:r w:rsidR="00EB2675">
        <w:rPr>
          <w:lang w:val="en-US"/>
        </w:rPr>
        <w:t>Plaintech</w:t>
      </w:r>
      <w:proofErr w:type="spellEnd"/>
      <w:r w:rsidR="00EB2675">
        <w:rPr>
          <w:lang w:val="en-US"/>
        </w:rPr>
        <w:t xml:space="preserve"> UK wishes to use</w:t>
      </w:r>
      <w:r w:rsidR="00E07D31" w:rsidRPr="00E07D31">
        <w:rPr>
          <w:lang w:val="en-US"/>
        </w:rPr>
        <w:t xml:space="preserve"> physical server</w:t>
      </w:r>
      <w:r w:rsidR="00EB2675">
        <w:rPr>
          <w:lang w:val="en-US"/>
        </w:rPr>
        <w:t>s</w:t>
      </w:r>
      <w:r w:rsidR="00E07D31" w:rsidRPr="00E07D31">
        <w:rPr>
          <w:lang w:val="en-US"/>
        </w:rPr>
        <w:t xml:space="preserve"> </w:t>
      </w:r>
      <w:r w:rsidR="00EB2675">
        <w:rPr>
          <w:lang w:val="en-US"/>
        </w:rPr>
        <w:t xml:space="preserve">in combination </w:t>
      </w:r>
      <w:r w:rsidR="00E07D31" w:rsidRPr="00E07D31">
        <w:rPr>
          <w:lang w:val="en-US"/>
        </w:rPr>
        <w:t>with virtualization technology</w:t>
      </w:r>
      <w:r w:rsidR="00EB2675">
        <w:rPr>
          <w:lang w:val="en-US"/>
        </w:rPr>
        <w:t xml:space="preserve"> to achieve this goal</w:t>
      </w:r>
      <w:r w:rsidR="00E07D31" w:rsidRPr="00E07D31">
        <w:rPr>
          <w:lang w:val="en-US"/>
        </w:rPr>
        <w:t xml:space="preserve">. </w:t>
      </w:r>
    </w:p>
    <w:p w:rsidR="00E07D31" w:rsidRPr="00E07D31" w:rsidRDefault="00E07D31" w:rsidP="00E07D31">
      <w:pPr>
        <w:rPr>
          <w:lang w:val="en-US"/>
        </w:rPr>
      </w:pPr>
    </w:p>
    <w:p w:rsidR="00E07D31" w:rsidRDefault="00E07D31" w:rsidP="00E07D31">
      <w:pPr>
        <w:rPr>
          <w:lang w:val="en-US"/>
        </w:rPr>
      </w:pPr>
      <w:r w:rsidRPr="00E07D31">
        <w:rPr>
          <w:lang w:val="en-US"/>
        </w:rPr>
        <w:t xml:space="preserve">The </w:t>
      </w:r>
      <w:r w:rsidR="00EB2675">
        <w:rPr>
          <w:lang w:val="en-US"/>
        </w:rPr>
        <w:t>requirements</w:t>
      </w:r>
      <w:r w:rsidR="00EB2675" w:rsidRPr="00E07D31">
        <w:rPr>
          <w:lang w:val="en-US"/>
        </w:rPr>
        <w:t xml:space="preserve"> </w:t>
      </w:r>
      <w:r w:rsidRPr="00E07D31">
        <w:rPr>
          <w:lang w:val="en-US"/>
        </w:rPr>
        <w:t xml:space="preserve">to </w:t>
      </w:r>
      <w:r w:rsidR="00EB2675">
        <w:rPr>
          <w:lang w:val="en-US"/>
        </w:rPr>
        <w:t>the</w:t>
      </w:r>
      <w:r w:rsidR="00EB2675" w:rsidRPr="00E07D31">
        <w:rPr>
          <w:lang w:val="en-US"/>
        </w:rPr>
        <w:t xml:space="preserve"> </w:t>
      </w:r>
      <w:proofErr w:type="spellStart"/>
      <w:r w:rsidRPr="00E07D31">
        <w:rPr>
          <w:lang w:val="en-US"/>
        </w:rPr>
        <w:t>virtuali</w:t>
      </w:r>
      <w:r w:rsidR="00EB2675">
        <w:rPr>
          <w:lang w:val="en-US"/>
        </w:rPr>
        <w:t>s</w:t>
      </w:r>
      <w:r w:rsidRPr="00E07D31">
        <w:rPr>
          <w:lang w:val="en-US"/>
        </w:rPr>
        <w:t>ation</w:t>
      </w:r>
      <w:proofErr w:type="spellEnd"/>
      <w:r w:rsidRPr="00E07D31">
        <w:rPr>
          <w:lang w:val="en-US"/>
        </w:rPr>
        <w:t xml:space="preserve"> technology</w:t>
      </w:r>
      <w:r w:rsidR="00EB2675">
        <w:rPr>
          <w:lang w:val="en-US"/>
        </w:rPr>
        <w:t xml:space="preserve"> set by </w:t>
      </w:r>
      <w:proofErr w:type="spellStart"/>
      <w:r w:rsidR="00EB2675">
        <w:rPr>
          <w:lang w:val="en-US"/>
        </w:rPr>
        <w:t>Plaintech</w:t>
      </w:r>
      <w:proofErr w:type="spellEnd"/>
      <w:r w:rsidR="00EB2675">
        <w:rPr>
          <w:lang w:val="en-US"/>
        </w:rPr>
        <w:t xml:space="preserve"> UK</w:t>
      </w:r>
      <w:r w:rsidRPr="00E07D31">
        <w:rPr>
          <w:lang w:val="en-US"/>
        </w:rPr>
        <w:t xml:space="preserve"> </w:t>
      </w:r>
      <w:r w:rsidR="00EB2675">
        <w:rPr>
          <w:lang w:val="en-US"/>
        </w:rPr>
        <w:t>are</w:t>
      </w:r>
      <w:r w:rsidR="00EB2675" w:rsidRPr="00E07D31">
        <w:rPr>
          <w:lang w:val="en-US"/>
        </w:rPr>
        <w:t xml:space="preserve"> </w:t>
      </w:r>
      <w:r w:rsidRPr="00E07D31">
        <w:rPr>
          <w:lang w:val="en-US"/>
        </w:rPr>
        <w:t>as follows</w:t>
      </w:r>
      <w:r w:rsidR="00EB2675">
        <w:rPr>
          <w:lang w:val="en-US"/>
        </w:rPr>
        <w:t>;</w:t>
      </w:r>
    </w:p>
    <w:p w:rsidR="00E07D31" w:rsidRDefault="00E07D31" w:rsidP="00E07D31">
      <w:pPr>
        <w:rPr>
          <w:lang w:val="en-US"/>
        </w:rPr>
      </w:pPr>
    </w:p>
    <w:p w:rsidR="00E07D31" w:rsidRPr="00E07D31" w:rsidRDefault="00E07D31" w:rsidP="00E07D31">
      <w:pPr>
        <w:rPr>
          <w:lang w:val="en-US"/>
        </w:rPr>
      </w:pPr>
    </w:p>
    <w:p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 xml:space="preserve">The software used should be familiar to </w:t>
      </w:r>
      <w:proofErr w:type="spellStart"/>
      <w:r w:rsidRPr="00E07D31">
        <w:rPr>
          <w:rFonts w:ascii="Arial" w:hAnsi="Arial" w:cs="Arial"/>
          <w:sz w:val="22"/>
          <w:szCs w:val="22"/>
        </w:rPr>
        <w:t>Plaintech</w:t>
      </w:r>
      <w:proofErr w:type="spellEnd"/>
      <w:r w:rsidR="00EB2675">
        <w:rPr>
          <w:rFonts w:ascii="Arial" w:hAnsi="Arial" w:cs="Arial"/>
          <w:sz w:val="22"/>
          <w:szCs w:val="22"/>
        </w:rPr>
        <w:t xml:space="preserve"> UK</w:t>
      </w:r>
      <w:r w:rsidRPr="00E07D31">
        <w:rPr>
          <w:rFonts w:ascii="Arial" w:hAnsi="Arial" w:cs="Arial"/>
          <w:sz w:val="22"/>
          <w:szCs w:val="22"/>
        </w:rPr>
        <w:t>’s employees. This should reduce education costs and make it easier for them to understand and implement</w:t>
      </w:r>
      <w:r w:rsidR="00EB2675">
        <w:rPr>
          <w:rFonts w:ascii="Arial" w:hAnsi="Arial" w:cs="Arial"/>
          <w:sz w:val="22"/>
          <w:szCs w:val="22"/>
        </w:rPr>
        <w:t xml:space="preserve"> the software</w:t>
      </w:r>
      <w:r w:rsidRPr="00E07D31">
        <w:rPr>
          <w:rFonts w:ascii="Arial" w:hAnsi="Arial" w:cs="Arial"/>
          <w:sz w:val="22"/>
          <w:szCs w:val="22"/>
        </w:rPr>
        <w:t>.</w:t>
      </w:r>
    </w:p>
    <w:p w:rsidR="00E07D31" w:rsidRPr="00E07D31" w:rsidRDefault="00E07D31" w:rsidP="00E07D31">
      <w:pPr>
        <w:pStyle w:val="NoSpacing"/>
        <w:ind w:left="426"/>
        <w:rPr>
          <w:rFonts w:ascii="Arial" w:hAnsi="Arial" w:cs="Arial"/>
          <w:sz w:val="22"/>
          <w:szCs w:val="22"/>
        </w:rPr>
      </w:pPr>
    </w:p>
    <w:p w:rsidR="00E07D31" w:rsidRDefault="00E07D31" w:rsidP="00E07D31">
      <w:pPr>
        <w:pStyle w:val="NoSpacing"/>
        <w:numPr>
          <w:ilvl w:val="0"/>
          <w:numId w:val="5"/>
        </w:numPr>
        <w:ind w:left="426"/>
        <w:rPr>
          <w:rFonts w:ascii="Arial" w:hAnsi="Arial" w:cs="Arial"/>
          <w:sz w:val="22"/>
          <w:szCs w:val="22"/>
        </w:rPr>
      </w:pPr>
      <w:r w:rsidRPr="00E07D31">
        <w:rPr>
          <w:rFonts w:ascii="Arial" w:hAnsi="Arial" w:cs="Arial"/>
          <w:sz w:val="22"/>
          <w:szCs w:val="22"/>
        </w:rPr>
        <w:t xml:space="preserve">A customer must be able to change </w:t>
      </w:r>
      <w:r w:rsidR="00EB2675">
        <w:rPr>
          <w:rFonts w:ascii="Arial" w:hAnsi="Arial" w:cs="Arial"/>
          <w:sz w:val="22"/>
          <w:szCs w:val="22"/>
        </w:rPr>
        <w:t xml:space="preserve">their </w:t>
      </w:r>
      <w:r w:rsidRPr="00E07D31">
        <w:rPr>
          <w:rFonts w:ascii="Arial" w:hAnsi="Arial" w:cs="Arial"/>
          <w:sz w:val="22"/>
          <w:szCs w:val="22"/>
        </w:rPr>
        <w:t>server’s resources</w:t>
      </w:r>
      <w:r w:rsidR="00EB2675">
        <w:rPr>
          <w:rFonts w:ascii="Arial" w:hAnsi="Arial" w:cs="Arial"/>
          <w:sz w:val="22"/>
          <w:szCs w:val="22"/>
        </w:rPr>
        <w:t>,</w:t>
      </w:r>
      <w:r w:rsidRPr="00E07D31">
        <w:rPr>
          <w:rFonts w:ascii="Arial" w:hAnsi="Arial" w:cs="Arial"/>
          <w:sz w:val="22"/>
          <w:szCs w:val="22"/>
        </w:rPr>
        <w:t xml:space="preserve"> for example through a graphical user interface. If the customer wishes for more resources </w:t>
      </w:r>
      <w:r w:rsidR="00EB2675">
        <w:rPr>
          <w:rFonts w:ascii="Arial" w:hAnsi="Arial" w:cs="Arial"/>
          <w:sz w:val="22"/>
          <w:szCs w:val="22"/>
        </w:rPr>
        <w:t>they</w:t>
      </w:r>
      <w:r w:rsidR="00EB2675" w:rsidRPr="00E07D31">
        <w:rPr>
          <w:rFonts w:ascii="Arial" w:hAnsi="Arial" w:cs="Arial"/>
          <w:sz w:val="22"/>
          <w:szCs w:val="22"/>
        </w:rPr>
        <w:t xml:space="preserve"> </w:t>
      </w:r>
      <w:r w:rsidRPr="00E07D31">
        <w:rPr>
          <w:rFonts w:ascii="Arial" w:hAnsi="Arial" w:cs="Arial"/>
          <w:sz w:val="22"/>
          <w:szCs w:val="22"/>
        </w:rPr>
        <w:t>should be able to change it and have access to this in a short time span.</w:t>
      </w:r>
    </w:p>
    <w:p w:rsidR="00E07D31" w:rsidRPr="00E07D31" w:rsidRDefault="00E07D31" w:rsidP="00E07D31">
      <w:pPr>
        <w:pStyle w:val="NoSpacing"/>
        <w:rPr>
          <w:rFonts w:ascii="Arial" w:hAnsi="Arial" w:cs="Arial"/>
          <w:sz w:val="22"/>
          <w:szCs w:val="22"/>
        </w:rPr>
      </w:pPr>
    </w:p>
    <w:p w:rsidR="00E07D31" w:rsidRPr="00E07D31" w:rsidRDefault="00EB2675" w:rsidP="00E07D31">
      <w:pPr>
        <w:pStyle w:val="NoSpacing"/>
        <w:numPr>
          <w:ilvl w:val="0"/>
          <w:numId w:val="5"/>
        </w:numPr>
        <w:ind w:left="426"/>
        <w:rPr>
          <w:rFonts w:ascii="Arial" w:hAnsi="Arial" w:cs="Arial"/>
          <w:sz w:val="22"/>
          <w:szCs w:val="22"/>
        </w:rPr>
      </w:pPr>
      <w:r>
        <w:rPr>
          <w:rFonts w:ascii="Arial" w:hAnsi="Arial" w:cs="Arial"/>
          <w:sz w:val="22"/>
          <w:szCs w:val="22"/>
        </w:rPr>
        <w:t>The virtualization software</w:t>
      </w:r>
      <w:r w:rsidR="00E07D31" w:rsidRPr="00E07D31">
        <w:rPr>
          <w:rFonts w:ascii="Arial" w:hAnsi="Arial" w:cs="Arial"/>
          <w:sz w:val="22"/>
          <w:szCs w:val="22"/>
        </w:rPr>
        <w:t xml:space="preserve"> must be easy to work with. This can be </w:t>
      </w:r>
      <w:r>
        <w:rPr>
          <w:rFonts w:ascii="Arial" w:hAnsi="Arial" w:cs="Arial"/>
          <w:sz w:val="22"/>
          <w:szCs w:val="22"/>
        </w:rPr>
        <w:t>achieved through</w:t>
      </w:r>
      <w:r w:rsidR="00E07D31" w:rsidRPr="00E07D31">
        <w:rPr>
          <w:rFonts w:ascii="Arial" w:hAnsi="Arial" w:cs="Arial"/>
          <w:sz w:val="22"/>
          <w:szCs w:val="22"/>
        </w:rPr>
        <w:t xml:space="preserve"> a user-friendly graphical user interface for the (technical) staff and customers of </w:t>
      </w:r>
      <w:proofErr w:type="spellStart"/>
      <w:r w:rsidR="00E07D31" w:rsidRPr="00E07D31">
        <w:rPr>
          <w:rFonts w:ascii="Arial" w:hAnsi="Arial" w:cs="Arial"/>
          <w:sz w:val="22"/>
          <w:szCs w:val="22"/>
        </w:rPr>
        <w:t>Plaintech</w:t>
      </w:r>
      <w:proofErr w:type="spellEnd"/>
      <w:r w:rsidR="00E07D31" w:rsidRPr="00E07D31">
        <w:rPr>
          <w:rFonts w:ascii="Arial" w:hAnsi="Arial" w:cs="Arial"/>
          <w:sz w:val="22"/>
          <w:szCs w:val="22"/>
        </w:rPr>
        <w:t>.</w:t>
      </w:r>
    </w:p>
    <w:p w:rsidR="00CD698A" w:rsidRPr="00E07D31" w:rsidRDefault="00CD698A">
      <w:pPr>
        <w:rPr>
          <w:lang w:val="en-GB"/>
        </w:rPr>
      </w:pPr>
    </w:p>
    <w:p w:rsidR="00CD698A" w:rsidRDefault="001C1D37">
      <w:pPr>
        <w:pStyle w:val="Headingzondernummering"/>
      </w:pPr>
      <w:r>
        <w:lastRenderedPageBreak/>
        <w:t>Table of Contents</w:t>
      </w:r>
    </w:p>
    <w:p w:rsidR="001C1D37" w:rsidRDefault="00CD698A" w:rsidP="001C1D37">
      <w:pPr>
        <w:pStyle w:val="TOC1"/>
        <w:tabs>
          <w:tab w:val="left" w:pos="440"/>
          <w:tab w:val="right" w:leader="dot" w:pos="8494"/>
        </w:tabs>
        <w:rPr>
          <w:rFonts w:ascii="Times New Roman" w:hAnsi="Times New Roman"/>
          <w:noProof/>
          <w:sz w:val="24"/>
        </w:rPr>
      </w:pPr>
      <w:r>
        <w:fldChar w:fldCharType="begin"/>
      </w:r>
      <w:r>
        <w:instrText xml:space="preserve"> TOC \o "3-3" \h \z \t "Heading 1;1;Heading 2;2" </w:instrText>
      </w:r>
      <w:r>
        <w:fldChar w:fldCharType="separate"/>
      </w:r>
      <w:hyperlink w:anchor="_Toc42687552" w:history="1">
        <w:r w:rsidR="001C1D37">
          <w:rPr>
            <w:rFonts w:ascii="Times New Roman" w:hAnsi="Times New Roman"/>
            <w:noProof/>
            <w:sz w:val="24"/>
          </w:rPr>
          <w:tab/>
        </w:r>
        <w:r w:rsidR="001C1D37">
          <w:rPr>
            <w:rStyle w:val="Hyperlink"/>
            <w:noProof/>
            <w:szCs w:val="48"/>
          </w:rPr>
          <w:t>Summary</w:t>
        </w:r>
        <w:r w:rsidR="001C1D37">
          <w:rPr>
            <w:noProof/>
            <w:webHidden/>
          </w:rPr>
          <w:tab/>
        </w:r>
        <w:r w:rsidR="001C1D37">
          <w:rPr>
            <w:noProof/>
            <w:webHidden/>
          </w:rPr>
          <w:fldChar w:fldCharType="begin"/>
        </w:r>
        <w:r w:rsidR="001C1D37">
          <w:rPr>
            <w:noProof/>
            <w:webHidden/>
          </w:rPr>
          <w:instrText xml:space="preserve"> PAGEREF _Toc42687552 \h </w:instrText>
        </w:r>
        <w:r w:rsidR="001C1D37">
          <w:rPr>
            <w:noProof/>
            <w:webHidden/>
          </w:rPr>
        </w:r>
        <w:r w:rsidR="001C1D37">
          <w:rPr>
            <w:noProof/>
            <w:webHidden/>
          </w:rPr>
          <w:fldChar w:fldCharType="separate"/>
        </w:r>
        <w:r w:rsidR="001C1D37">
          <w:rPr>
            <w:noProof/>
            <w:webHidden/>
          </w:rPr>
          <w:t>2</w:t>
        </w:r>
        <w:r w:rsidR="001C1D37">
          <w:rPr>
            <w:noProof/>
            <w:webHidden/>
          </w:rPr>
          <w:fldChar w:fldCharType="end"/>
        </w:r>
      </w:hyperlink>
    </w:p>
    <w:p w:rsidR="001C1D37" w:rsidRDefault="00B742DC" w:rsidP="001C1D37">
      <w:pPr>
        <w:pStyle w:val="TOC1"/>
        <w:tabs>
          <w:tab w:val="left" w:pos="440"/>
          <w:tab w:val="right" w:leader="dot" w:pos="8494"/>
        </w:tabs>
        <w:rPr>
          <w:rFonts w:ascii="Times New Roman" w:hAnsi="Times New Roman"/>
          <w:noProof/>
          <w:sz w:val="24"/>
        </w:rPr>
      </w:pPr>
      <w:hyperlink w:anchor="_Toc42687552" w:history="1">
        <w:r w:rsidR="001C1D37">
          <w:rPr>
            <w:rStyle w:val="Hyperlink"/>
            <w:noProof/>
            <w:szCs w:val="48"/>
          </w:rPr>
          <w:t>1.</w:t>
        </w:r>
        <w:r w:rsidR="001C1D37">
          <w:rPr>
            <w:rFonts w:ascii="Times New Roman" w:hAnsi="Times New Roman"/>
            <w:noProof/>
            <w:sz w:val="24"/>
          </w:rPr>
          <w:tab/>
        </w:r>
        <w:r w:rsidR="001C1D37">
          <w:rPr>
            <w:rStyle w:val="Hyperlink"/>
            <w:noProof/>
            <w:szCs w:val="48"/>
          </w:rPr>
          <w:t>Introduction</w:t>
        </w:r>
        <w:r w:rsidR="001C1D37">
          <w:rPr>
            <w:noProof/>
            <w:webHidden/>
          </w:rPr>
          <w:tab/>
        </w:r>
        <w:r w:rsidR="002E3E12">
          <w:rPr>
            <w:noProof/>
            <w:webHidden/>
          </w:rPr>
          <w:t>4</w:t>
        </w:r>
      </w:hyperlink>
    </w:p>
    <w:p w:rsidR="001C1D37" w:rsidRDefault="00B742DC" w:rsidP="001C1D37">
      <w:pPr>
        <w:pStyle w:val="TOC2"/>
        <w:tabs>
          <w:tab w:val="left" w:pos="880"/>
          <w:tab w:val="right" w:leader="dot" w:pos="8494"/>
        </w:tabs>
        <w:rPr>
          <w:noProof/>
        </w:rPr>
      </w:pPr>
      <w:hyperlink w:anchor="_Toc42687553" w:history="1">
        <w:r w:rsidR="001C1D37">
          <w:rPr>
            <w:rStyle w:val="Hyperlink"/>
            <w:noProof/>
            <w:szCs w:val="36"/>
          </w:rPr>
          <w:t>1.1</w:t>
        </w:r>
        <w:r w:rsidR="001C1D37">
          <w:rPr>
            <w:rFonts w:ascii="Times New Roman" w:hAnsi="Times New Roman"/>
            <w:noProof/>
            <w:sz w:val="24"/>
          </w:rPr>
          <w:tab/>
        </w:r>
        <w:r w:rsidR="003E3BEC">
          <w:rPr>
            <w:rStyle w:val="Hyperlink"/>
            <w:noProof/>
            <w:szCs w:val="36"/>
          </w:rPr>
          <w:t>ITopia</w:t>
        </w:r>
        <w:r w:rsidR="001C1D37">
          <w:rPr>
            <w:noProof/>
            <w:webHidden/>
          </w:rPr>
          <w:tab/>
        </w:r>
        <w:r w:rsidR="002E3E12">
          <w:rPr>
            <w:noProof/>
            <w:webHidden/>
          </w:rPr>
          <w:t>4</w:t>
        </w:r>
      </w:hyperlink>
    </w:p>
    <w:p w:rsidR="003E3BEC" w:rsidRPr="003E3BEC" w:rsidRDefault="003E3BEC" w:rsidP="003E3BEC">
      <w:pPr>
        <w:pStyle w:val="TOC2"/>
        <w:tabs>
          <w:tab w:val="left" w:pos="880"/>
          <w:tab w:val="right" w:leader="dot" w:pos="8494"/>
        </w:tabs>
        <w:rPr>
          <w:noProof/>
        </w:rPr>
      </w:pPr>
      <w:hyperlink w:anchor="_Toc42687553" w:history="1">
        <w:r>
          <w:rPr>
            <w:rStyle w:val="Hyperlink"/>
            <w:noProof/>
            <w:szCs w:val="36"/>
          </w:rPr>
          <w:t>1.2</w:t>
        </w:r>
        <w:r>
          <w:rPr>
            <w:rFonts w:ascii="Times New Roman" w:hAnsi="Times New Roman"/>
            <w:noProof/>
            <w:sz w:val="24"/>
          </w:rPr>
          <w:tab/>
        </w:r>
        <w:r>
          <w:rPr>
            <w:rStyle w:val="Hyperlink"/>
            <w:noProof/>
            <w:szCs w:val="36"/>
          </w:rPr>
          <w:t>Project Virtualisation</w:t>
        </w:r>
        <w:r>
          <w:rPr>
            <w:noProof/>
            <w:webHidden/>
          </w:rPr>
          <w:tab/>
          <w:t>4</w:t>
        </w:r>
      </w:hyperlink>
    </w:p>
    <w:p w:rsidR="001C1D37" w:rsidRDefault="00B742DC" w:rsidP="001C1D37">
      <w:pPr>
        <w:pStyle w:val="TOC2"/>
        <w:tabs>
          <w:tab w:val="left" w:pos="880"/>
          <w:tab w:val="right" w:leader="dot" w:pos="8494"/>
        </w:tabs>
        <w:rPr>
          <w:noProof/>
        </w:rPr>
      </w:pPr>
      <w:hyperlink w:anchor="_Toc42687553" w:history="1">
        <w:r w:rsidR="001C1D37">
          <w:rPr>
            <w:rStyle w:val="Hyperlink"/>
            <w:noProof/>
            <w:szCs w:val="36"/>
          </w:rPr>
          <w:t>1.</w:t>
        </w:r>
        <w:r w:rsidR="003E3BEC">
          <w:rPr>
            <w:rStyle w:val="Hyperlink"/>
            <w:noProof/>
            <w:szCs w:val="36"/>
          </w:rPr>
          <w:t>3</w:t>
        </w:r>
        <w:r w:rsidR="001C1D37">
          <w:rPr>
            <w:rFonts w:ascii="Times New Roman" w:hAnsi="Times New Roman"/>
            <w:noProof/>
            <w:sz w:val="24"/>
          </w:rPr>
          <w:tab/>
        </w:r>
        <w:r w:rsidR="001C1D37">
          <w:rPr>
            <w:rStyle w:val="Hyperlink"/>
            <w:noProof/>
            <w:szCs w:val="36"/>
          </w:rPr>
          <w:t>Purpose of this Document</w:t>
        </w:r>
        <w:r w:rsidR="001C1D37">
          <w:rPr>
            <w:noProof/>
            <w:webHidden/>
          </w:rPr>
          <w:tab/>
        </w:r>
        <w:r w:rsidR="002E3E12">
          <w:rPr>
            <w:noProof/>
            <w:webHidden/>
          </w:rPr>
          <w:t>4</w:t>
        </w:r>
      </w:hyperlink>
    </w:p>
    <w:p w:rsidR="001C1D37" w:rsidRPr="001C1D37" w:rsidRDefault="00630C44" w:rsidP="001C1D37">
      <w:pPr>
        <w:pStyle w:val="TOC2"/>
        <w:tabs>
          <w:tab w:val="left" w:pos="880"/>
          <w:tab w:val="right" w:leader="dot" w:pos="8494"/>
        </w:tabs>
        <w:rPr>
          <w:rFonts w:ascii="Times New Roman" w:hAnsi="Times New Roman"/>
          <w:noProof/>
          <w:sz w:val="24"/>
        </w:rPr>
      </w:pPr>
      <w:hyperlink w:anchor="_Toc42687553" w:history="1">
        <w:r w:rsidR="001C1D37">
          <w:rPr>
            <w:rStyle w:val="Hyperlink"/>
            <w:noProof/>
            <w:szCs w:val="36"/>
          </w:rPr>
          <w:t>1.</w:t>
        </w:r>
        <w:r w:rsidR="003E3BEC">
          <w:rPr>
            <w:rStyle w:val="Hyperlink"/>
            <w:noProof/>
            <w:szCs w:val="36"/>
          </w:rPr>
          <w:t>4</w:t>
        </w:r>
        <w:r w:rsidR="001C1D37">
          <w:rPr>
            <w:rFonts w:ascii="Times New Roman" w:hAnsi="Times New Roman"/>
            <w:noProof/>
            <w:sz w:val="24"/>
          </w:rPr>
          <w:tab/>
        </w:r>
        <w:r w:rsidR="00FB010F">
          <w:rPr>
            <w:rStyle w:val="Hyperlink"/>
            <w:noProof/>
            <w:szCs w:val="36"/>
          </w:rPr>
          <w:t xml:space="preserve">Prince2 </w:t>
        </w:r>
        <w:r w:rsidR="002E3E12">
          <w:rPr>
            <w:rStyle w:val="Hyperlink"/>
            <w:noProof/>
            <w:szCs w:val="36"/>
          </w:rPr>
          <w:t>Method</w:t>
        </w:r>
        <w:r w:rsidR="001C1D37">
          <w:rPr>
            <w:noProof/>
            <w:webHidden/>
          </w:rPr>
          <w:tab/>
        </w:r>
        <w:r w:rsidR="002E3E12">
          <w:rPr>
            <w:noProof/>
            <w:webHidden/>
          </w:rPr>
          <w:t>4</w:t>
        </w:r>
      </w:hyperlink>
    </w:p>
    <w:p w:rsidR="001C1D37" w:rsidRDefault="00B742DC" w:rsidP="001C1D37">
      <w:pPr>
        <w:pStyle w:val="TOC1"/>
        <w:tabs>
          <w:tab w:val="left" w:pos="440"/>
          <w:tab w:val="right" w:leader="dot" w:pos="8494"/>
        </w:tabs>
        <w:rPr>
          <w:rFonts w:ascii="Times New Roman" w:hAnsi="Times New Roman"/>
          <w:noProof/>
          <w:sz w:val="24"/>
        </w:rPr>
      </w:pPr>
      <w:hyperlink w:anchor="_Toc42687552" w:history="1">
        <w:r w:rsidR="001C1D37">
          <w:rPr>
            <w:rStyle w:val="Hyperlink"/>
            <w:noProof/>
            <w:szCs w:val="48"/>
          </w:rPr>
          <w:t>2.</w:t>
        </w:r>
        <w:r w:rsidR="001C1D37">
          <w:rPr>
            <w:rFonts w:ascii="Times New Roman" w:hAnsi="Times New Roman"/>
            <w:noProof/>
            <w:sz w:val="24"/>
          </w:rPr>
          <w:tab/>
        </w:r>
        <w:r w:rsidR="001C1D37">
          <w:rPr>
            <w:rStyle w:val="Hyperlink"/>
            <w:noProof/>
            <w:szCs w:val="48"/>
          </w:rPr>
          <w:t>Goals</w:t>
        </w:r>
        <w:r w:rsidR="001C1D37">
          <w:rPr>
            <w:noProof/>
            <w:webHidden/>
          </w:rPr>
          <w:tab/>
        </w:r>
        <w:r w:rsidR="00C9113F">
          <w:rPr>
            <w:noProof/>
            <w:webHidden/>
          </w:rPr>
          <w:t>5</w:t>
        </w:r>
      </w:hyperlink>
    </w:p>
    <w:p w:rsidR="001C1D37" w:rsidRDefault="00B742DC" w:rsidP="001C1D37">
      <w:pPr>
        <w:pStyle w:val="TOC2"/>
        <w:tabs>
          <w:tab w:val="left" w:pos="880"/>
          <w:tab w:val="right" w:leader="dot" w:pos="8494"/>
        </w:tabs>
        <w:rPr>
          <w:noProof/>
        </w:rPr>
      </w:pPr>
      <w:hyperlink w:anchor="_Toc42687553" w:history="1">
        <w:r w:rsidR="001C1D37">
          <w:rPr>
            <w:rStyle w:val="Hyperlink"/>
            <w:noProof/>
            <w:szCs w:val="36"/>
          </w:rPr>
          <w:t>2.1</w:t>
        </w:r>
        <w:r w:rsidR="001C1D37">
          <w:rPr>
            <w:rFonts w:ascii="Times New Roman" w:hAnsi="Times New Roman"/>
            <w:noProof/>
            <w:sz w:val="24"/>
          </w:rPr>
          <w:tab/>
        </w:r>
        <w:r w:rsidR="001C1D37">
          <w:rPr>
            <w:rStyle w:val="Hyperlink"/>
            <w:noProof/>
            <w:szCs w:val="36"/>
          </w:rPr>
          <w:t>Deliverables</w:t>
        </w:r>
        <w:r w:rsidR="001C1D37">
          <w:rPr>
            <w:noProof/>
            <w:webHidden/>
          </w:rPr>
          <w:tab/>
        </w:r>
        <w:r w:rsidR="00C9113F">
          <w:rPr>
            <w:noProof/>
            <w:webHidden/>
          </w:rPr>
          <w:t>5</w:t>
        </w:r>
      </w:hyperlink>
    </w:p>
    <w:p w:rsidR="001C1D37" w:rsidRDefault="00B742DC" w:rsidP="001C1D37">
      <w:pPr>
        <w:pStyle w:val="TOC2"/>
        <w:tabs>
          <w:tab w:val="left" w:pos="880"/>
          <w:tab w:val="right" w:leader="dot" w:pos="8494"/>
        </w:tabs>
        <w:rPr>
          <w:noProof/>
        </w:rPr>
      </w:pPr>
      <w:hyperlink w:anchor="_Toc42687553" w:history="1">
        <w:r w:rsidR="001C1D37">
          <w:rPr>
            <w:rStyle w:val="Hyperlink"/>
            <w:noProof/>
            <w:szCs w:val="36"/>
          </w:rPr>
          <w:t>2.2</w:t>
        </w:r>
        <w:r w:rsidR="001C1D37">
          <w:rPr>
            <w:rFonts w:ascii="Times New Roman" w:hAnsi="Times New Roman"/>
            <w:noProof/>
            <w:sz w:val="24"/>
          </w:rPr>
          <w:tab/>
        </w:r>
        <w:r w:rsidR="001C1D37">
          <w:rPr>
            <w:rStyle w:val="Hyperlink"/>
            <w:noProof/>
            <w:szCs w:val="36"/>
          </w:rPr>
          <w:t>Details of the Documentation</w:t>
        </w:r>
        <w:r w:rsidR="001C1D37">
          <w:rPr>
            <w:noProof/>
            <w:webHidden/>
          </w:rPr>
          <w:tab/>
        </w:r>
        <w:r w:rsidR="00C9113F">
          <w:rPr>
            <w:noProof/>
            <w:webHidden/>
          </w:rPr>
          <w:t>5</w:t>
        </w:r>
      </w:hyperlink>
    </w:p>
    <w:p w:rsidR="001C1D37" w:rsidRDefault="00B742DC" w:rsidP="001C1D37">
      <w:pPr>
        <w:pStyle w:val="TOC1"/>
        <w:tabs>
          <w:tab w:val="left" w:pos="440"/>
          <w:tab w:val="right" w:leader="dot" w:pos="8494"/>
        </w:tabs>
        <w:rPr>
          <w:rFonts w:ascii="Times New Roman" w:hAnsi="Times New Roman"/>
          <w:noProof/>
          <w:sz w:val="24"/>
        </w:rPr>
      </w:pPr>
      <w:hyperlink w:anchor="_Toc42687552" w:history="1">
        <w:r w:rsidR="001C1D37">
          <w:rPr>
            <w:rStyle w:val="Hyperlink"/>
            <w:noProof/>
            <w:szCs w:val="48"/>
          </w:rPr>
          <w:t>3.</w:t>
        </w:r>
        <w:r w:rsidR="001C1D37">
          <w:rPr>
            <w:rFonts w:ascii="Times New Roman" w:hAnsi="Times New Roman"/>
            <w:noProof/>
            <w:sz w:val="24"/>
          </w:rPr>
          <w:tab/>
        </w:r>
        <w:r w:rsidR="001C1D37">
          <w:rPr>
            <w:rStyle w:val="Hyperlink"/>
            <w:noProof/>
            <w:szCs w:val="48"/>
          </w:rPr>
          <w:t>Finance</w:t>
        </w:r>
        <w:r w:rsidR="001C1D37">
          <w:rPr>
            <w:noProof/>
            <w:webHidden/>
          </w:rPr>
          <w:tab/>
        </w:r>
        <w:r w:rsidR="00C9113F">
          <w:rPr>
            <w:noProof/>
            <w:webHidden/>
          </w:rPr>
          <w:t>6</w:t>
        </w:r>
      </w:hyperlink>
    </w:p>
    <w:p w:rsidR="001C1D37" w:rsidRDefault="00B742DC" w:rsidP="001C1D37">
      <w:pPr>
        <w:pStyle w:val="TOC2"/>
        <w:tabs>
          <w:tab w:val="left" w:pos="880"/>
          <w:tab w:val="right" w:leader="dot" w:pos="8494"/>
        </w:tabs>
        <w:rPr>
          <w:noProof/>
        </w:rPr>
      </w:pPr>
      <w:hyperlink w:anchor="_Toc42687553" w:history="1">
        <w:r w:rsidR="001C1D37">
          <w:rPr>
            <w:rStyle w:val="Hyperlink"/>
            <w:noProof/>
            <w:szCs w:val="36"/>
          </w:rPr>
          <w:t>3.1</w:t>
        </w:r>
        <w:r w:rsidR="001C1D37">
          <w:rPr>
            <w:rFonts w:ascii="Times New Roman" w:hAnsi="Times New Roman"/>
            <w:noProof/>
            <w:sz w:val="24"/>
          </w:rPr>
          <w:tab/>
        </w:r>
        <w:r w:rsidR="001C1D37">
          <w:rPr>
            <w:rStyle w:val="Hyperlink"/>
            <w:noProof/>
            <w:szCs w:val="36"/>
          </w:rPr>
          <w:t>Costs</w:t>
        </w:r>
        <w:r w:rsidR="001C1D37">
          <w:rPr>
            <w:noProof/>
            <w:webHidden/>
          </w:rPr>
          <w:tab/>
        </w:r>
        <w:r w:rsidR="00C9113F">
          <w:rPr>
            <w:noProof/>
            <w:webHidden/>
          </w:rPr>
          <w:t>6</w:t>
        </w:r>
      </w:hyperlink>
    </w:p>
    <w:p w:rsidR="00C9113F" w:rsidRDefault="00B742DC" w:rsidP="00C9113F">
      <w:pPr>
        <w:pStyle w:val="TOC3"/>
        <w:tabs>
          <w:tab w:val="left" w:pos="1320"/>
          <w:tab w:val="right" w:leader="dot" w:pos="8494"/>
        </w:tabs>
        <w:rPr>
          <w:rFonts w:ascii="Times New Roman" w:hAnsi="Times New Roman"/>
          <w:noProof/>
          <w:sz w:val="24"/>
        </w:rPr>
      </w:pPr>
      <w:hyperlink w:anchor="_Toc42687554" w:history="1">
        <w:r w:rsidR="00C9113F">
          <w:rPr>
            <w:rStyle w:val="Hyperlink"/>
            <w:noProof/>
            <w:szCs w:val="28"/>
          </w:rPr>
          <w:t>3.1.1</w:t>
        </w:r>
        <w:r w:rsidR="00C9113F">
          <w:rPr>
            <w:rFonts w:ascii="Times New Roman" w:hAnsi="Times New Roman"/>
            <w:noProof/>
            <w:sz w:val="24"/>
          </w:rPr>
          <w:tab/>
        </w:r>
        <w:r w:rsidR="00C9113F">
          <w:rPr>
            <w:rStyle w:val="Hyperlink"/>
            <w:noProof/>
            <w:szCs w:val="28"/>
          </w:rPr>
          <w:t>Servers</w:t>
        </w:r>
        <w:r w:rsidR="00C9113F">
          <w:rPr>
            <w:noProof/>
            <w:webHidden/>
          </w:rPr>
          <w:tab/>
          <w:t>6</w:t>
        </w:r>
      </w:hyperlink>
    </w:p>
    <w:p w:rsidR="00C9113F" w:rsidRDefault="00B742DC" w:rsidP="00C9113F">
      <w:pPr>
        <w:pStyle w:val="TOC3"/>
        <w:tabs>
          <w:tab w:val="left" w:pos="1320"/>
          <w:tab w:val="right" w:leader="dot" w:pos="8494"/>
        </w:tabs>
        <w:rPr>
          <w:rFonts w:ascii="Times New Roman" w:hAnsi="Times New Roman"/>
          <w:noProof/>
          <w:sz w:val="24"/>
        </w:rPr>
      </w:pPr>
      <w:hyperlink w:anchor="_Toc42687554" w:history="1">
        <w:r w:rsidR="00C9113F">
          <w:rPr>
            <w:rStyle w:val="Hyperlink"/>
            <w:noProof/>
            <w:szCs w:val="28"/>
          </w:rPr>
          <w:t>3.1.2</w:t>
        </w:r>
        <w:r w:rsidR="00C9113F">
          <w:rPr>
            <w:rFonts w:ascii="Times New Roman" w:hAnsi="Times New Roman"/>
            <w:noProof/>
            <w:sz w:val="24"/>
          </w:rPr>
          <w:tab/>
        </w:r>
        <w:r w:rsidR="00C9113F">
          <w:rPr>
            <w:rStyle w:val="Hyperlink"/>
            <w:noProof/>
            <w:szCs w:val="28"/>
          </w:rPr>
          <w:t>Storage</w:t>
        </w:r>
        <w:r w:rsidR="00C9113F">
          <w:rPr>
            <w:noProof/>
            <w:webHidden/>
          </w:rPr>
          <w:tab/>
          <w:t>6</w:t>
        </w:r>
      </w:hyperlink>
    </w:p>
    <w:p w:rsidR="00C9113F" w:rsidRDefault="00B742DC" w:rsidP="00C9113F">
      <w:pPr>
        <w:pStyle w:val="TOC3"/>
        <w:tabs>
          <w:tab w:val="left" w:pos="1320"/>
          <w:tab w:val="right" w:leader="dot" w:pos="8494"/>
        </w:tabs>
        <w:rPr>
          <w:rFonts w:ascii="Times New Roman" w:hAnsi="Times New Roman"/>
          <w:noProof/>
          <w:sz w:val="24"/>
        </w:rPr>
      </w:pPr>
      <w:hyperlink w:anchor="_Toc42687554" w:history="1">
        <w:r w:rsidR="00C9113F">
          <w:rPr>
            <w:rStyle w:val="Hyperlink"/>
            <w:noProof/>
            <w:szCs w:val="28"/>
          </w:rPr>
          <w:t>3.1.3</w:t>
        </w:r>
        <w:r w:rsidR="00C9113F">
          <w:rPr>
            <w:rFonts w:ascii="Times New Roman" w:hAnsi="Times New Roman"/>
            <w:noProof/>
            <w:sz w:val="24"/>
          </w:rPr>
          <w:tab/>
        </w:r>
        <w:r w:rsidR="00C9113F">
          <w:rPr>
            <w:rStyle w:val="Hyperlink"/>
            <w:noProof/>
            <w:szCs w:val="28"/>
          </w:rPr>
          <w:t>Operating System</w:t>
        </w:r>
        <w:r w:rsidR="00C9113F">
          <w:rPr>
            <w:noProof/>
            <w:webHidden/>
          </w:rPr>
          <w:tab/>
          <w:t>6</w:t>
        </w:r>
      </w:hyperlink>
    </w:p>
    <w:p w:rsidR="0017132A" w:rsidRPr="00C9113F" w:rsidRDefault="00B742DC" w:rsidP="00C9113F">
      <w:pPr>
        <w:pStyle w:val="TOC3"/>
        <w:tabs>
          <w:tab w:val="left" w:pos="1320"/>
          <w:tab w:val="right" w:leader="dot" w:pos="8494"/>
        </w:tabs>
        <w:rPr>
          <w:rFonts w:ascii="Times New Roman" w:hAnsi="Times New Roman"/>
          <w:noProof/>
          <w:sz w:val="24"/>
        </w:rPr>
      </w:pPr>
      <w:hyperlink w:anchor="_Toc42687554" w:history="1">
        <w:r w:rsidR="00C9113F">
          <w:rPr>
            <w:rStyle w:val="Hyperlink"/>
            <w:noProof/>
            <w:szCs w:val="28"/>
          </w:rPr>
          <w:t>3.1.4</w:t>
        </w:r>
        <w:r w:rsidR="00C9113F">
          <w:rPr>
            <w:rFonts w:ascii="Times New Roman" w:hAnsi="Times New Roman"/>
            <w:noProof/>
            <w:sz w:val="24"/>
          </w:rPr>
          <w:tab/>
        </w:r>
        <w:r w:rsidR="00C9113F">
          <w:rPr>
            <w:rStyle w:val="Hyperlink"/>
            <w:noProof/>
            <w:szCs w:val="28"/>
          </w:rPr>
          <w:t>Total Costs</w:t>
        </w:r>
        <w:r w:rsidR="00C9113F">
          <w:rPr>
            <w:noProof/>
            <w:webHidden/>
          </w:rPr>
          <w:tab/>
        </w:r>
        <w:r w:rsidR="00EF3C82">
          <w:rPr>
            <w:noProof/>
            <w:webHidden/>
          </w:rPr>
          <w:t>7</w:t>
        </w:r>
      </w:hyperlink>
    </w:p>
    <w:p w:rsidR="001C1D37" w:rsidRDefault="00B742DC" w:rsidP="001C1D37">
      <w:pPr>
        <w:pStyle w:val="TOC2"/>
        <w:tabs>
          <w:tab w:val="left" w:pos="880"/>
          <w:tab w:val="right" w:leader="dot" w:pos="8494"/>
        </w:tabs>
        <w:rPr>
          <w:noProof/>
        </w:rPr>
      </w:pPr>
      <w:hyperlink w:anchor="_Toc42687553" w:history="1">
        <w:r w:rsidR="001C1D37">
          <w:rPr>
            <w:rStyle w:val="Hyperlink"/>
            <w:noProof/>
            <w:szCs w:val="36"/>
          </w:rPr>
          <w:t>3.2</w:t>
        </w:r>
        <w:r w:rsidR="001C1D37">
          <w:rPr>
            <w:rFonts w:ascii="Times New Roman" w:hAnsi="Times New Roman"/>
            <w:noProof/>
            <w:sz w:val="24"/>
          </w:rPr>
          <w:tab/>
        </w:r>
        <w:r w:rsidR="002E3E12">
          <w:rPr>
            <w:rStyle w:val="Hyperlink"/>
            <w:noProof/>
            <w:szCs w:val="36"/>
          </w:rPr>
          <w:t>Benefits</w:t>
        </w:r>
        <w:r w:rsidR="001C1D37">
          <w:rPr>
            <w:noProof/>
            <w:webHidden/>
          </w:rPr>
          <w:tab/>
        </w:r>
        <w:r w:rsidR="00C9113F">
          <w:rPr>
            <w:noProof/>
            <w:webHidden/>
          </w:rPr>
          <w:t>7</w:t>
        </w:r>
      </w:hyperlink>
    </w:p>
    <w:p w:rsidR="002E3E12" w:rsidRDefault="002E3E12" w:rsidP="002E3E12">
      <w:pPr>
        <w:pStyle w:val="TOC2"/>
        <w:tabs>
          <w:tab w:val="left" w:pos="880"/>
          <w:tab w:val="right" w:leader="dot" w:pos="8494"/>
        </w:tabs>
        <w:rPr>
          <w:rFonts w:ascii="Times New Roman" w:hAnsi="Times New Roman"/>
          <w:noProof/>
          <w:sz w:val="24"/>
        </w:rPr>
      </w:pPr>
      <w:hyperlink w:anchor="_Toc42687553" w:history="1">
        <w:r w:rsidR="00C9113F">
          <w:rPr>
            <w:rStyle w:val="Hyperlink"/>
            <w:noProof/>
            <w:szCs w:val="36"/>
          </w:rPr>
          <w:t>3.3</w:t>
        </w:r>
        <w:r>
          <w:rPr>
            <w:rFonts w:ascii="Times New Roman" w:hAnsi="Times New Roman"/>
            <w:noProof/>
            <w:sz w:val="24"/>
          </w:rPr>
          <w:tab/>
        </w:r>
        <w:r>
          <w:rPr>
            <w:rStyle w:val="Hyperlink"/>
            <w:noProof/>
            <w:szCs w:val="36"/>
          </w:rPr>
          <w:t xml:space="preserve">Return </w:t>
        </w:r>
        <w:r w:rsidR="00C360DB">
          <w:rPr>
            <w:rStyle w:val="Hyperlink"/>
            <w:noProof/>
            <w:szCs w:val="36"/>
          </w:rPr>
          <w:t>O</w:t>
        </w:r>
        <w:r>
          <w:rPr>
            <w:rStyle w:val="Hyperlink"/>
            <w:noProof/>
            <w:szCs w:val="36"/>
          </w:rPr>
          <w:t>f Infestment</w:t>
        </w:r>
        <w:r>
          <w:rPr>
            <w:noProof/>
            <w:webHidden/>
          </w:rPr>
          <w:tab/>
        </w:r>
        <w:r w:rsidR="00C9113F">
          <w:rPr>
            <w:noProof/>
            <w:webHidden/>
          </w:rPr>
          <w:t>7</w:t>
        </w:r>
      </w:hyperlink>
    </w:p>
    <w:p w:rsidR="002E3E12" w:rsidRPr="002E3E12" w:rsidRDefault="002E3E12" w:rsidP="002E3E12"/>
    <w:p w:rsidR="001C1D37" w:rsidRPr="001C1D37" w:rsidRDefault="001C1D37" w:rsidP="001C1D37"/>
    <w:p w:rsidR="001C1D37" w:rsidRPr="001C1D37" w:rsidRDefault="001C1D37" w:rsidP="001C1D37"/>
    <w:p w:rsidR="001C1D37" w:rsidRPr="001C1D37" w:rsidRDefault="001C1D37" w:rsidP="001C1D37">
      <w:pPr>
        <w:pStyle w:val="TOC1"/>
        <w:tabs>
          <w:tab w:val="left" w:pos="440"/>
          <w:tab w:val="right" w:leader="dot" w:pos="8494"/>
        </w:tabs>
      </w:pPr>
    </w:p>
    <w:p w:rsidR="00CD698A" w:rsidRDefault="00CD698A">
      <w:r>
        <w:fldChar w:fldCharType="end"/>
      </w:r>
    </w:p>
    <w:p w:rsidR="00CD698A" w:rsidRDefault="00CD698A">
      <w:pPr>
        <w:pStyle w:val="TOC1"/>
      </w:pPr>
    </w:p>
    <w:p w:rsidR="00CD698A" w:rsidRDefault="002E3E12">
      <w:pPr>
        <w:pStyle w:val="Heading1"/>
      </w:pPr>
      <w:r>
        <w:lastRenderedPageBreak/>
        <w:t>Introduction</w:t>
      </w:r>
    </w:p>
    <w:p w:rsidR="00616F41" w:rsidRDefault="00EB2675">
      <w:pPr>
        <w:rPr>
          <w:lang w:val="en-GB"/>
        </w:rPr>
      </w:pPr>
      <w:r w:rsidRPr="00304D37">
        <w:rPr>
          <w:lang w:val="en-GB"/>
        </w:rPr>
        <w:t xml:space="preserve">In this chapter we will </w:t>
      </w:r>
      <w:r>
        <w:rPr>
          <w:lang w:val="en-GB"/>
        </w:rPr>
        <w:t>give an introduction to</w:t>
      </w:r>
      <w:r w:rsidRPr="00304D37">
        <w:rPr>
          <w:lang w:val="en-GB"/>
        </w:rPr>
        <w:t xml:space="preserve"> Project Virtualisation is, what the purpose of this document is and</w:t>
      </w:r>
      <w:r w:rsidR="001711EE">
        <w:rPr>
          <w:lang w:val="en-GB"/>
        </w:rPr>
        <w:t xml:space="preserve"> the method we will use throughout the project.</w:t>
      </w:r>
    </w:p>
    <w:p w:rsidR="00616F41" w:rsidRDefault="00616F41" w:rsidP="00616F41">
      <w:pPr>
        <w:pStyle w:val="Heading2"/>
      </w:pPr>
      <w:r>
        <w:t>ITopia</w:t>
      </w:r>
    </w:p>
    <w:p w:rsidR="00563BBC" w:rsidRDefault="00616F41" w:rsidP="00616F41">
      <w:pPr>
        <w:rPr>
          <w:lang w:val="en-GB"/>
        </w:rPr>
      </w:pPr>
      <w:proofErr w:type="spellStart"/>
      <w:r w:rsidRPr="00616F41">
        <w:rPr>
          <w:lang w:val="en-GB"/>
        </w:rPr>
        <w:t>ITopia</w:t>
      </w:r>
      <w:proofErr w:type="spellEnd"/>
      <w:r w:rsidRPr="00616F41">
        <w:rPr>
          <w:lang w:val="en-GB"/>
        </w:rPr>
        <w:t xml:space="preserve"> is a company </w:t>
      </w:r>
      <w:r w:rsidR="00563BBC">
        <w:rPr>
          <w:lang w:val="en-GB"/>
        </w:rPr>
        <w:t>with fast experience</w:t>
      </w:r>
      <w:r w:rsidRPr="00616F41">
        <w:rPr>
          <w:lang w:val="en-GB"/>
        </w:rPr>
        <w:t xml:space="preserve"> in the System &amp; Ne</w:t>
      </w:r>
      <w:r>
        <w:rPr>
          <w:lang w:val="en-GB"/>
        </w:rPr>
        <w:t>twork Engineering field</w:t>
      </w:r>
      <w:r w:rsidR="00563BBC">
        <w:rPr>
          <w:lang w:val="en-GB"/>
        </w:rPr>
        <w:t xml:space="preserve">. They often particularly specialise in </w:t>
      </w:r>
      <w:r w:rsidRPr="00616F41">
        <w:rPr>
          <w:lang w:val="en-GB"/>
        </w:rPr>
        <w:t>Open Source and UNIX</w:t>
      </w:r>
      <w:r>
        <w:rPr>
          <w:lang w:val="en-GB"/>
        </w:rPr>
        <w:t xml:space="preserve"> based solutions</w:t>
      </w:r>
      <w:r w:rsidR="00563BBC">
        <w:rPr>
          <w:lang w:val="en-GB"/>
        </w:rPr>
        <w:t>.</w:t>
      </w:r>
    </w:p>
    <w:p w:rsidR="00563BBC" w:rsidRDefault="00563BBC" w:rsidP="00616F41">
      <w:pPr>
        <w:rPr>
          <w:lang w:val="en-GB"/>
        </w:rPr>
      </w:pPr>
      <w:proofErr w:type="spellStart"/>
      <w:r>
        <w:rPr>
          <w:lang w:val="en-GB"/>
        </w:rPr>
        <w:t>ITopia</w:t>
      </w:r>
      <w:proofErr w:type="spellEnd"/>
      <w:r>
        <w:rPr>
          <w:lang w:val="en-GB"/>
        </w:rPr>
        <w:t xml:space="preserve"> is part of the </w:t>
      </w:r>
      <w:proofErr w:type="spellStart"/>
      <w:r>
        <w:rPr>
          <w:lang w:val="en-GB"/>
        </w:rPr>
        <w:t>Hogeschool</w:t>
      </w:r>
      <w:proofErr w:type="spellEnd"/>
      <w:r>
        <w:rPr>
          <w:lang w:val="en-GB"/>
        </w:rPr>
        <w:t xml:space="preserve"> van Amsterdam which allows them to keep up to date with the latest developments in technology.</w:t>
      </w:r>
    </w:p>
    <w:p w:rsidR="00563BBC" w:rsidRPr="00304D37" w:rsidRDefault="00563BBC" w:rsidP="00616F41">
      <w:pPr>
        <w:rPr>
          <w:lang w:val="en-GB"/>
        </w:rPr>
      </w:pPr>
      <w:proofErr w:type="spellStart"/>
      <w:r>
        <w:rPr>
          <w:lang w:val="en-GB"/>
        </w:rPr>
        <w:t>ITopia’s</w:t>
      </w:r>
      <w:proofErr w:type="spellEnd"/>
      <w:r>
        <w:rPr>
          <w:lang w:val="en-GB"/>
        </w:rPr>
        <w:t xml:space="preserve"> Team 6 is one of the teams currently working on projects for different </w:t>
      </w:r>
      <w:r w:rsidR="003E3BEC">
        <w:rPr>
          <w:lang w:val="en-GB"/>
        </w:rPr>
        <w:t xml:space="preserve">companies, in their case </w:t>
      </w:r>
      <w:proofErr w:type="spellStart"/>
      <w:r w:rsidR="003E3BEC">
        <w:rPr>
          <w:lang w:val="en-GB"/>
        </w:rPr>
        <w:t>Plaintech</w:t>
      </w:r>
      <w:proofErr w:type="spellEnd"/>
      <w:r w:rsidR="003E3BEC">
        <w:rPr>
          <w:lang w:val="en-GB"/>
        </w:rPr>
        <w:t xml:space="preserve"> UK</w:t>
      </w:r>
      <w:proofErr w:type="gramStart"/>
      <w:r w:rsidR="003E3BEC">
        <w:rPr>
          <w:lang w:val="en-GB"/>
        </w:rPr>
        <w:t>.</w:t>
      </w:r>
      <w:r w:rsidR="00616F41" w:rsidRPr="00616F41">
        <w:rPr>
          <w:lang w:val="en-GB"/>
        </w:rPr>
        <w:t>.</w:t>
      </w:r>
      <w:proofErr w:type="gramEnd"/>
    </w:p>
    <w:p w:rsidR="00CD698A" w:rsidRPr="00304D37" w:rsidRDefault="002E3E12">
      <w:pPr>
        <w:pStyle w:val="Heading2"/>
        <w:rPr>
          <w:lang w:val="en-GB"/>
        </w:rPr>
      </w:pPr>
      <w:r w:rsidRPr="00304D37">
        <w:rPr>
          <w:lang w:val="en-GB"/>
        </w:rPr>
        <w:t>Project Virtualisation</w:t>
      </w:r>
    </w:p>
    <w:p w:rsidR="002E3E12" w:rsidRDefault="002E3E12" w:rsidP="002E3E12">
      <w:pPr>
        <w:rPr>
          <w:rFonts w:cs="Arial"/>
          <w:lang w:val="en-GB"/>
        </w:rPr>
      </w:pPr>
      <w:bookmarkStart w:id="8" w:name="_Toc42687554"/>
      <w:r w:rsidRPr="002E3E12">
        <w:rPr>
          <w:rFonts w:cs="Arial"/>
          <w:lang w:val="en-GB"/>
        </w:rPr>
        <w:t>Project Virtuali</w:t>
      </w:r>
      <w:r w:rsidR="001711EE">
        <w:rPr>
          <w:rFonts w:cs="Arial"/>
          <w:lang w:val="en-GB"/>
        </w:rPr>
        <w:t>s</w:t>
      </w:r>
      <w:r w:rsidRPr="002E3E12">
        <w:rPr>
          <w:rFonts w:cs="Arial"/>
          <w:lang w:val="en-GB"/>
        </w:rPr>
        <w:t xml:space="preserve">ation is the result of a proposal made by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xml:space="preserve"> to </w:t>
      </w:r>
      <w:proofErr w:type="spellStart"/>
      <w:r w:rsidRPr="002E3E12">
        <w:rPr>
          <w:rFonts w:cs="Arial"/>
          <w:lang w:val="en-GB"/>
        </w:rPr>
        <w:t>ITopia</w:t>
      </w:r>
      <w:proofErr w:type="spellEnd"/>
      <w:r w:rsidRPr="002E3E12">
        <w:rPr>
          <w:rFonts w:cs="Arial"/>
          <w:lang w:val="en-GB"/>
        </w:rPr>
        <w:t>. We</w:t>
      </w:r>
      <w:r w:rsidR="00616F41">
        <w:rPr>
          <w:rFonts w:cs="Arial"/>
          <w:lang w:val="en-GB"/>
        </w:rPr>
        <w:t xml:space="preserve"> </w:t>
      </w:r>
      <w:r w:rsidRPr="002E3E12">
        <w:rPr>
          <w:rFonts w:cs="Arial"/>
          <w:lang w:val="en-GB"/>
        </w:rPr>
        <w:t>were given the task to create a virtuali</w:t>
      </w:r>
      <w:r w:rsidR="001711EE">
        <w:rPr>
          <w:rFonts w:cs="Arial"/>
          <w:lang w:val="en-GB"/>
        </w:rPr>
        <w:t>s</w:t>
      </w:r>
      <w:r w:rsidRPr="002E3E12">
        <w:rPr>
          <w:rFonts w:cs="Arial"/>
          <w:lang w:val="en-GB"/>
        </w:rPr>
        <w:t xml:space="preserve">ation platform for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The purpose of the virtuali</w:t>
      </w:r>
      <w:r w:rsidR="001711EE">
        <w:rPr>
          <w:rFonts w:cs="Arial"/>
          <w:lang w:val="en-GB"/>
        </w:rPr>
        <w:t>s</w:t>
      </w:r>
      <w:r w:rsidRPr="002E3E12">
        <w:rPr>
          <w:rFonts w:cs="Arial"/>
          <w:lang w:val="en-GB"/>
        </w:rPr>
        <w:t>ation platform is to make it</w:t>
      </w:r>
      <w:r w:rsidR="001711EE">
        <w:rPr>
          <w:rFonts w:cs="Arial"/>
          <w:lang w:val="en-GB"/>
        </w:rPr>
        <w:t xml:space="preserve"> easier</w:t>
      </w:r>
      <w:r w:rsidRPr="002E3E12">
        <w:rPr>
          <w:rFonts w:cs="Arial"/>
          <w:lang w:val="en-GB"/>
        </w:rPr>
        <w:t xml:space="preserve"> for the customer to work with their </w:t>
      </w:r>
      <w:r w:rsidR="001711EE">
        <w:rPr>
          <w:rFonts w:cs="Arial"/>
          <w:lang w:val="en-GB"/>
        </w:rPr>
        <w:t xml:space="preserve">(virtual) </w:t>
      </w:r>
      <w:r w:rsidRPr="002E3E12">
        <w:rPr>
          <w:rFonts w:cs="Arial"/>
          <w:lang w:val="en-GB"/>
        </w:rPr>
        <w:t xml:space="preserve">server. </w:t>
      </w:r>
      <w:proofErr w:type="spellStart"/>
      <w:r w:rsidRPr="002E3E12">
        <w:rPr>
          <w:rFonts w:cs="Arial"/>
          <w:lang w:val="en-GB"/>
        </w:rPr>
        <w:t>Plaintech</w:t>
      </w:r>
      <w:proofErr w:type="spellEnd"/>
      <w:r w:rsidR="001711EE">
        <w:rPr>
          <w:rFonts w:cs="Arial"/>
          <w:lang w:val="en-GB"/>
        </w:rPr>
        <w:t xml:space="preserve"> UK</w:t>
      </w:r>
      <w:r w:rsidRPr="002E3E12">
        <w:rPr>
          <w:rFonts w:cs="Arial"/>
          <w:lang w:val="en-GB"/>
        </w:rPr>
        <w:t xml:space="preserve"> also requested for more than one </w:t>
      </w:r>
      <w:r w:rsidR="001711EE">
        <w:rPr>
          <w:rFonts w:cs="Arial"/>
          <w:lang w:val="en-GB"/>
        </w:rPr>
        <w:t xml:space="preserve">operating system for the virtual servers so that their clients can choose between a couple of Windows and Linux versions. </w:t>
      </w:r>
      <w:r w:rsidRPr="002E3E12">
        <w:rPr>
          <w:rFonts w:cs="Arial"/>
          <w:lang w:val="en-GB"/>
        </w:rPr>
        <w:t>The result of this project should be a working virtuali</w:t>
      </w:r>
      <w:r w:rsidR="001711EE">
        <w:rPr>
          <w:rFonts w:cs="Arial"/>
          <w:lang w:val="en-GB"/>
        </w:rPr>
        <w:t>s</w:t>
      </w:r>
      <w:r w:rsidRPr="002E3E12">
        <w:rPr>
          <w:rFonts w:cs="Arial"/>
          <w:lang w:val="en-GB"/>
        </w:rPr>
        <w:t>ation platform which is</w:t>
      </w:r>
      <w:r w:rsidR="001711EE">
        <w:rPr>
          <w:rFonts w:cs="Arial"/>
          <w:lang w:val="en-GB"/>
        </w:rPr>
        <w:t xml:space="preserve"> both</w:t>
      </w:r>
      <w:r w:rsidRPr="002E3E12">
        <w:rPr>
          <w:rFonts w:cs="Arial"/>
          <w:lang w:val="en-GB"/>
        </w:rPr>
        <w:t xml:space="preserve"> flexible and user-friendly with a graphical user interface.</w:t>
      </w:r>
      <w:bookmarkEnd w:id="8"/>
    </w:p>
    <w:p w:rsidR="002E3E12" w:rsidRDefault="002E3E12" w:rsidP="002E3E12">
      <w:pPr>
        <w:pStyle w:val="Heading2"/>
      </w:pPr>
      <w:r>
        <w:t>Purpose of this Document</w:t>
      </w:r>
    </w:p>
    <w:p w:rsidR="002E3E12" w:rsidRPr="002E3E12" w:rsidRDefault="002E3E12" w:rsidP="002E3E12">
      <w:pPr>
        <w:pStyle w:val="NoSpacing"/>
        <w:rPr>
          <w:rFonts w:ascii="Arial" w:hAnsi="Arial" w:cs="Arial"/>
          <w:sz w:val="22"/>
          <w:szCs w:val="22"/>
        </w:rPr>
      </w:pPr>
      <w:r w:rsidRPr="002E3E12">
        <w:rPr>
          <w:rFonts w:ascii="Arial" w:hAnsi="Arial" w:cs="Arial"/>
          <w:sz w:val="22"/>
          <w:szCs w:val="22"/>
        </w:rPr>
        <w:t xml:space="preserve">This document should </w:t>
      </w:r>
      <w:r w:rsidR="001711EE">
        <w:rPr>
          <w:rFonts w:ascii="Arial" w:hAnsi="Arial" w:cs="Arial"/>
          <w:sz w:val="22"/>
          <w:szCs w:val="22"/>
        </w:rPr>
        <w:t>provide</w:t>
      </w:r>
      <w:r w:rsidR="001711EE" w:rsidRPr="002E3E12">
        <w:rPr>
          <w:rFonts w:ascii="Arial" w:hAnsi="Arial" w:cs="Arial"/>
          <w:sz w:val="22"/>
          <w:szCs w:val="22"/>
        </w:rPr>
        <w:t xml:space="preserve"> </w:t>
      </w:r>
      <w:proofErr w:type="spellStart"/>
      <w:r w:rsidR="001711EE">
        <w:rPr>
          <w:rFonts w:ascii="Arial" w:hAnsi="Arial" w:cs="Arial"/>
          <w:sz w:val="22"/>
          <w:szCs w:val="22"/>
        </w:rPr>
        <w:t>ITopia’s</w:t>
      </w:r>
      <w:proofErr w:type="spellEnd"/>
      <w:r w:rsidR="001711EE" w:rsidRPr="002E3E12">
        <w:rPr>
          <w:rFonts w:ascii="Arial" w:hAnsi="Arial" w:cs="Arial"/>
          <w:sz w:val="22"/>
          <w:szCs w:val="22"/>
        </w:rPr>
        <w:t xml:space="preserve"> </w:t>
      </w:r>
      <w:r w:rsidRPr="002E3E12">
        <w:rPr>
          <w:rFonts w:ascii="Arial" w:hAnsi="Arial" w:cs="Arial"/>
          <w:sz w:val="22"/>
          <w:szCs w:val="22"/>
        </w:rPr>
        <w:t xml:space="preserve">client, </w:t>
      </w:r>
      <w:proofErr w:type="spellStart"/>
      <w:r w:rsidRPr="002E3E12">
        <w:rPr>
          <w:rFonts w:ascii="Arial" w:hAnsi="Arial" w:cs="Arial"/>
          <w:sz w:val="22"/>
          <w:szCs w:val="22"/>
        </w:rPr>
        <w:t>Plaintech</w:t>
      </w:r>
      <w:proofErr w:type="spellEnd"/>
      <w:r w:rsidR="001711EE">
        <w:rPr>
          <w:rFonts w:ascii="Arial" w:hAnsi="Arial" w:cs="Arial"/>
          <w:sz w:val="22"/>
          <w:szCs w:val="22"/>
        </w:rPr>
        <w:t xml:space="preserve"> UK</w:t>
      </w:r>
      <w:r w:rsidRPr="002E3E12">
        <w:rPr>
          <w:rFonts w:ascii="Arial" w:hAnsi="Arial" w:cs="Arial"/>
          <w:sz w:val="22"/>
          <w:szCs w:val="22"/>
        </w:rPr>
        <w:t xml:space="preserve">, </w:t>
      </w:r>
      <w:r w:rsidR="001711EE">
        <w:rPr>
          <w:rFonts w:ascii="Arial" w:hAnsi="Arial" w:cs="Arial"/>
          <w:sz w:val="22"/>
          <w:szCs w:val="22"/>
        </w:rPr>
        <w:t>insight in</w:t>
      </w:r>
      <w:r w:rsidRPr="002E3E12">
        <w:rPr>
          <w:rFonts w:ascii="Arial" w:hAnsi="Arial" w:cs="Arial"/>
          <w:sz w:val="22"/>
          <w:szCs w:val="22"/>
        </w:rPr>
        <w:t xml:space="preserve"> what </w:t>
      </w:r>
      <w:r w:rsidR="00616F41">
        <w:rPr>
          <w:rFonts w:ascii="Arial" w:hAnsi="Arial" w:cs="Arial"/>
          <w:sz w:val="22"/>
          <w:szCs w:val="22"/>
        </w:rPr>
        <w:t>we are</w:t>
      </w:r>
      <w:r w:rsidRPr="002E3E12">
        <w:rPr>
          <w:rFonts w:ascii="Arial" w:hAnsi="Arial" w:cs="Arial"/>
          <w:sz w:val="22"/>
          <w:szCs w:val="22"/>
        </w:rPr>
        <w:t xml:space="preserve"> </w:t>
      </w:r>
      <w:r w:rsidR="00A637FD">
        <w:rPr>
          <w:rFonts w:ascii="Arial" w:hAnsi="Arial" w:cs="Arial"/>
          <w:sz w:val="22"/>
          <w:szCs w:val="22"/>
        </w:rPr>
        <w:t>doing</w:t>
      </w:r>
      <w:r w:rsidRPr="002E3E12">
        <w:rPr>
          <w:rFonts w:ascii="Arial" w:hAnsi="Arial" w:cs="Arial"/>
          <w:sz w:val="22"/>
          <w:szCs w:val="22"/>
        </w:rPr>
        <w:t xml:space="preserve"> to bring them their requested product</w:t>
      </w:r>
      <w:r w:rsidR="00A637FD">
        <w:rPr>
          <w:rFonts w:ascii="Arial" w:hAnsi="Arial" w:cs="Arial"/>
          <w:sz w:val="22"/>
          <w:szCs w:val="22"/>
        </w:rPr>
        <w:t xml:space="preserve"> in every stage of the project</w:t>
      </w:r>
      <w:r w:rsidRPr="002E3E12">
        <w:rPr>
          <w:rFonts w:ascii="Arial" w:hAnsi="Arial" w:cs="Arial"/>
          <w:sz w:val="22"/>
          <w:szCs w:val="22"/>
        </w:rPr>
        <w:t xml:space="preserve">. This will also allow them to review and judge </w:t>
      </w:r>
      <w:r w:rsidR="001711EE">
        <w:rPr>
          <w:rFonts w:ascii="Arial" w:hAnsi="Arial" w:cs="Arial"/>
          <w:sz w:val="22"/>
          <w:szCs w:val="22"/>
        </w:rPr>
        <w:t>their</w:t>
      </w:r>
      <w:r w:rsidR="001711EE" w:rsidRPr="002E3E12">
        <w:rPr>
          <w:rFonts w:ascii="Arial" w:hAnsi="Arial" w:cs="Arial"/>
          <w:sz w:val="22"/>
          <w:szCs w:val="22"/>
        </w:rPr>
        <w:t xml:space="preserve"> </w:t>
      </w:r>
      <w:r w:rsidRPr="002E3E12">
        <w:rPr>
          <w:rFonts w:ascii="Arial" w:hAnsi="Arial" w:cs="Arial"/>
          <w:sz w:val="22"/>
          <w:szCs w:val="22"/>
        </w:rPr>
        <w:t xml:space="preserve">plans if </w:t>
      </w:r>
      <w:r w:rsidR="001711EE">
        <w:rPr>
          <w:rFonts w:ascii="Arial" w:hAnsi="Arial" w:cs="Arial"/>
          <w:sz w:val="22"/>
          <w:szCs w:val="22"/>
        </w:rPr>
        <w:t>needed</w:t>
      </w:r>
      <w:r w:rsidRPr="002E3E12">
        <w:rPr>
          <w:rFonts w:ascii="Arial" w:hAnsi="Arial" w:cs="Arial"/>
          <w:sz w:val="22"/>
          <w:szCs w:val="22"/>
        </w:rPr>
        <w:t xml:space="preserve">.  </w:t>
      </w:r>
      <w:r w:rsidR="001711EE">
        <w:rPr>
          <w:rFonts w:ascii="Arial" w:hAnsi="Arial" w:cs="Arial"/>
          <w:sz w:val="22"/>
          <w:szCs w:val="22"/>
        </w:rPr>
        <w:t>Once</w:t>
      </w:r>
      <w:r w:rsidRPr="002E3E12">
        <w:rPr>
          <w:rFonts w:ascii="Arial" w:hAnsi="Arial" w:cs="Arial"/>
          <w:sz w:val="22"/>
          <w:szCs w:val="22"/>
        </w:rPr>
        <w:t xml:space="preserve"> approved</w:t>
      </w:r>
      <w:r w:rsidR="001711EE">
        <w:rPr>
          <w:rFonts w:ascii="Arial" w:hAnsi="Arial" w:cs="Arial"/>
          <w:sz w:val="22"/>
          <w:szCs w:val="22"/>
        </w:rPr>
        <w:t xml:space="preserve"> by </w:t>
      </w:r>
      <w:proofErr w:type="spellStart"/>
      <w:r w:rsidR="001711EE">
        <w:rPr>
          <w:rFonts w:ascii="Arial" w:hAnsi="Arial" w:cs="Arial"/>
          <w:sz w:val="22"/>
          <w:szCs w:val="22"/>
        </w:rPr>
        <w:t>Plaintech</w:t>
      </w:r>
      <w:proofErr w:type="spellEnd"/>
      <w:r w:rsidR="001711EE">
        <w:rPr>
          <w:rFonts w:ascii="Arial" w:hAnsi="Arial" w:cs="Arial"/>
          <w:sz w:val="22"/>
          <w:szCs w:val="22"/>
        </w:rPr>
        <w:t xml:space="preserve"> UK</w:t>
      </w:r>
      <w:r w:rsidRPr="002E3E12">
        <w:rPr>
          <w:rFonts w:ascii="Arial" w:hAnsi="Arial" w:cs="Arial"/>
          <w:sz w:val="22"/>
          <w:szCs w:val="22"/>
        </w:rPr>
        <w:t xml:space="preserve">, </w:t>
      </w:r>
      <w:r w:rsidR="001711EE">
        <w:rPr>
          <w:rFonts w:ascii="Arial" w:hAnsi="Arial" w:cs="Arial"/>
          <w:sz w:val="22"/>
          <w:szCs w:val="22"/>
        </w:rPr>
        <w:t>this</w:t>
      </w:r>
      <w:r w:rsidRPr="002E3E12">
        <w:rPr>
          <w:rFonts w:ascii="Arial" w:hAnsi="Arial" w:cs="Arial"/>
          <w:sz w:val="22"/>
          <w:szCs w:val="22"/>
        </w:rPr>
        <w:t xml:space="preserve"> will also be our guideline </w:t>
      </w:r>
      <w:r w:rsidR="001711EE">
        <w:rPr>
          <w:rFonts w:ascii="Arial" w:hAnsi="Arial" w:cs="Arial"/>
          <w:sz w:val="22"/>
          <w:szCs w:val="22"/>
        </w:rPr>
        <w:t>throughout the project.</w:t>
      </w:r>
    </w:p>
    <w:p w:rsidR="002E3E12" w:rsidRDefault="00FB010F" w:rsidP="002E3E12">
      <w:pPr>
        <w:pStyle w:val="Heading2"/>
      </w:pPr>
      <w:r>
        <w:t xml:space="preserve">Prince2 </w:t>
      </w:r>
      <w:r w:rsidR="002E3E12">
        <w:t>Method</w:t>
      </w:r>
    </w:p>
    <w:p w:rsidR="002E3E12" w:rsidRPr="002E3E12" w:rsidRDefault="002E3E12" w:rsidP="002E3E12">
      <w:pPr>
        <w:pStyle w:val="NoSpacing"/>
        <w:rPr>
          <w:rFonts w:ascii="Arial" w:hAnsi="Arial" w:cs="Arial"/>
          <w:sz w:val="22"/>
          <w:szCs w:val="22"/>
        </w:rPr>
      </w:pPr>
      <w:r w:rsidRPr="002E3E12">
        <w:rPr>
          <w:rFonts w:ascii="Arial" w:hAnsi="Arial" w:cs="Arial"/>
          <w:sz w:val="22"/>
          <w:szCs w:val="22"/>
        </w:rPr>
        <w:t>Within this project we</w:t>
      </w:r>
      <w:r w:rsidR="00A637FD">
        <w:rPr>
          <w:rFonts w:ascii="Arial" w:hAnsi="Arial" w:cs="Arial"/>
          <w:sz w:val="22"/>
          <w:szCs w:val="22"/>
        </w:rPr>
        <w:t xml:space="preserve"> </w:t>
      </w:r>
      <w:r w:rsidRPr="002E3E12">
        <w:rPr>
          <w:rFonts w:ascii="Arial" w:hAnsi="Arial" w:cs="Arial"/>
          <w:sz w:val="22"/>
          <w:szCs w:val="22"/>
        </w:rPr>
        <w:t xml:space="preserve">use the </w:t>
      </w:r>
      <w:r w:rsidR="00FB010F" w:rsidRPr="002E3E12">
        <w:rPr>
          <w:rFonts w:ascii="Arial" w:hAnsi="Arial" w:cs="Arial"/>
          <w:sz w:val="22"/>
          <w:szCs w:val="22"/>
        </w:rPr>
        <w:t>P</w:t>
      </w:r>
      <w:r w:rsidR="00FB010F">
        <w:rPr>
          <w:rFonts w:ascii="Arial" w:hAnsi="Arial" w:cs="Arial"/>
          <w:sz w:val="22"/>
          <w:szCs w:val="22"/>
        </w:rPr>
        <w:t>rince</w:t>
      </w:r>
      <w:r w:rsidR="00FB010F" w:rsidRPr="002E3E12">
        <w:rPr>
          <w:rFonts w:ascii="Arial" w:hAnsi="Arial" w:cs="Arial"/>
          <w:sz w:val="22"/>
          <w:szCs w:val="22"/>
        </w:rPr>
        <w:t xml:space="preserve">2 </w:t>
      </w:r>
      <w:r w:rsidRPr="002E3E12">
        <w:rPr>
          <w:rFonts w:ascii="Arial" w:hAnsi="Arial" w:cs="Arial"/>
          <w:sz w:val="22"/>
          <w:szCs w:val="22"/>
        </w:rPr>
        <w:t xml:space="preserve">method. </w:t>
      </w:r>
      <w:r w:rsidR="00A637FD" w:rsidRPr="002E3E12">
        <w:rPr>
          <w:rFonts w:ascii="Arial" w:hAnsi="Arial" w:cs="Arial"/>
          <w:sz w:val="22"/>
          <w:szCs w:val="22"/>
        </w:rPr>
        <w:t>P</w:t>
      </w:r>
      <w:r w:rsidR="00FB010F">
        <w:rPr>
          <w:rFonts w:ascii="Arial" w:hAnsi="Arial" w:cs="Arial"/>
          <w:sz w:val="22"/>
          <w:szCs w:val="22"/>
        </w:rPr>
        <w:t>rince</w:t>
      </w:r>
      <w:r w:rsidR="00A637FD" w:rsidRPr="002E3E12">
        <w:rPr>
          <w:rFonts w:ascii="Arial" w:hAnsi="Arial" w:cs="Arial"/>
          <w:sz w:val="22"/>
          <w:szCs w:val="22"/>
        </w:rPr>
        <w:t xml:space="preserve">2 </w:t>
      </w:r>
      <w:r w:rsidRPr="002E3E12">
        <w:rPr>
          <w:rFonts w:ascii="Arial" w:hAnsi="Arial" w:cs="Arial"/>
          <w:sz w:val="22"/>
          <w:szCs w:val="22"/>
        </w:rPr>
        <w:t>stands for Projects IN Controlled Environments</w:t>
      </w:r>
      <w:r w:rsidR="00A637FD">
        <w:rPr>
          <w:rFonts w:ascii="Arial" w:hAnsi="Arial" w:cs="Arial"/>
          <w:sz w:val="22"/>
          <w:szCs w:val="22"/>
        </w:rPr>
        <w:t xml:space="preserve"> 2</w:t>
      </w:r>
      <w:r w:rsidRPr="002E3E12">
        <w:rPr>
          <w:rFonts w:ascii="Arial" w:hAnsi="Arial" w:cs="Arial"/>
          <w:sz w:val="22"/>
          <w:szCs w:val="22"/>
        </w:rPr>
        <w:t>. This</w:t>
      </w:r>
      <w:r w:rsidR="00A637FD">
        <w:rPr>
          <w:rFonts w:ascii="Arial" w:hAnsi="Arial" w:cs="Arial"/>
          <w:sz w:val="22"/>
          <w:szCs w:val="22"/>
        </w:rPr>
        <w:t xml:space="preserve"> method</w:t>
      </w:r>
      <w:r w:rsidRPr="002E3E12">
        <w:rPr>
          <w:rFonts w:ascii="Arial" w:hAnsi="Arial" w:cs="Arial"/>
          <w:sz w:val="22"/>
          <w:szCs w:val="22"/>
        </w:rPr>
        <w:t xml:space="preserve"> allows us to build up a project </w:t>
      </w:r>
      <w:r w:rsidR="00A637FD">
        <w:rPr>
          <w:rFonts w:ascii="Arial" w:hAnsi="Arial" w:cs="Arial"/>
          <w:sz w:val="22"/>
          <w:szCs w:val="22"/>
        </w:rPr>
        <w:t>in a certain</w:t>
      </w:r>
      <w:r w:rsidR="00A637FD" w:rsidRPr="002E3E12">
        <w:rPr>
          <w:rFonts w:ascii="Arial" w:hAnsi="Arial" w:cs="Arial"/>
          <w:sz w:val="22"/>
          <w:szCs w:val="22"/>
        </w:rPr>
        <w:t xml:space="preserve"> </w:t>
      </w:r>
      <w:r w:rsidRPr="002E3E12">
        <w:rPr>
          <w:rFonts w:ascii="Arial" w:hAnsi="Arial" w:cs="Arial"/>
          <w:sz w:val="22"/>
          <w:szCs w:val="22"/>
        </w:rPr>
        <w:t>structure. P</w:t>
      </w:r>
      <w:r w:rsidR="00FB010F">
        <w:rPr>
          <w:rFonts w:ascii="Arial" w:hAnsi="Arial" w:cs="Arial"/>
          <w:sz w:val="22"/>
          <w:szCs w:val="22"/>
        </w:rPr>
        <w:t>rince</w:t>
      </w:r>
      <w:r w:rsidRPr="002E3E12">
        <w:rPr>
          <w:rFonts w:ascii="Arial" w:hAnsi="Arial" w:cs="Arial"/>
          <w:sz w:val="22"/>
          <w:szCs w:val="22"/>
        </w:rPr>
        <w:t>2 consists of 7 principles, themes and processes</w:t>
      </w:r>
      <w:r w:rsidR="00A637FD">
        <w:rPr>
          <w:rFonts w:ascii="Arial" w:hAnsi="Arial" w:cs="Arial"/>
          <w:sz w:val="22"/>
          <w:szCs w:val="22"/>
        </w:rPr>
        <w:t xml:space="preserve">, which we will use as a </w:t>
      </w:r>
      <w:proofErr w:type="spellStart"/>
      <w:r w:rsidR="00A637FD">
        <w:rPr>
          <w:rFonts w:ascii="Arial" w:hAnsi="Arial" w:cs="Arial"/>
          <w:sz w:val="22"/>
          <w:szCs w:val="22"/>
        </w:rPr>
        <w:t>guidline</w:t>
      </w:r>
      <w:proofErr w:type="spellEnd"/>
      <w:r w:rsidR="00A637FD">
        <w:rPr>
          <w:rFonts w:ascii="Arial" w:hAnsi="Arial" w:cs="Arial"/>
          <w:sz w:val="22"/>
          <w:szCs w:val="22"/>
        </w:rPr>
        <w:t xml:space="preserve"> from the</w:t>
      </w:r>
      <w:r w:rsidRPr="002E3E12">
        <w:rPr>
          <w:rFonts w:ascii="Arial" w:hAnsi="Arial" w:cs="Arial"/>
          <w:sz w:val="22"/>
          <w:szCs w:val="22"/>
        </w:rPr>
        <w:t xml:space="preserve"> </w:t>
      </w:r>
      <w:proofErr w:type="gramStart"/>
      <w:r w:rsidRPr="002E3E12">
        <w:rPr>
          <w:rFonts w:ascii="Arial" w:hAnsi="Arial" w:cs="Arial"/>
          <w:sz w:val="22"/>
          <w:szCs w:val="22"/>
        </w:rPr>
        <w:t>start-up</w:t>
      </w:r>
      <w:proofErr w:type="gramEnd"/>
      <w:r w:rsidRPr="002E3E12">
        <w:rPr>
          <w:rFonts w:ascii="Arial" w:hAnsi="Arial" w:cs="Arial"/>
          <w:sz w:val="22"/>
          <w:szCs w:val="22"/>
        </w:rPr>
        <w:t xml:space="preserve"> </w:t>
      </w:r>
      <w:proofErr w:type="spellStart"/>
      <w:r w:rsidR="00A637FD">
        <w:rPr>
          <w:rFonts w:ascii="Arial" w:hAnsi="Arial" w:cs="Arial"/>
          <w:sz w:val="22"/>
          <w:szCs w:val="22"/>
        </w:rPr>
        <w:t>untill</w:t>
      </w:r>
      <w:proofErr w:type="spellEnd"/>
      <w:r w:rsidR="00A637FD" w:rsidRPr="002E3E12">
        <w:rPr>
          <w:rFonts w:ascii="Arial" w:hAnsi="Arial" w:cs="Arial"/>
          <w:sz w:val="22"/>
          <w:szCs w:val="22"/>
        </w:rPr>
        <w:t xml:space="preserve"> </w:t>
      </w:r>
      <w:r w:rsidRPr="002E3E12">
        <w:rPr>
          <w:rFonts w:ascii="Arial" w:hAnsi="Arial" w:cs="Arial"/>
          <w:sz w:val="22"/>
          <w:szCs w:val="22"/>
        </w:rPr>
        <w:t>the end with a roadmap.</w:t>
      </w: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rPr>
          <w:rFonts w:cs="Arial"/>
          <w:lang w:val="en-US"/>
        </w:rPr>
      </w:pPr>
    </w:p>
    <w:p w:rsidR="002E3E12" w:rsidRDefault="002E3E12" w:rsidP="002E3E12">
      <w:pPr>
        <w:pStyle w:val="Heading1"/>
      </w:pPr>
      <w:r>
        <w:lastRenderedPageBreak/>
        <w:t>Project Goals</w:t>
      </w:r>
    </w:p>
    <w:p w:rsidR="002E3E12" w:rsidRPr="00304D37" w:rsidRDefault="00A637FD" w:rsidP="002E3E12">
      <w:pPr>
        <w:rPr>
          <w:lang w:val="en-GB"/>
        </w:rPr>
      </w:pPr>
      <w:r w:rsidRPr="00304D37">
        <w:rPr>
          <w:lang w:val="en-GB"/>
        </w:rPr>
        <w:t xml:space="preserve">In this chapter we will discuss the goals of Project Virtualisation. </w:t>
      </w:r>
      <w:r>
        <w:rPr>
          <w:lang w:val="en-GB"/>
        </w:rPr>
        <w:t xml:space="preserve">This includes several different deliverables which </w:t>
      </w:r>
      <w:r w:rsidR="00CE3568">
        <w:rPr>
          <w:lang w:val="en-GB"/>
        </w:rPr>
        <w:t>are due in different</w:t>
      </w:r>
      <w:r>
        <w:rPr>
          <w:lang w:val="en-GB"/>
        </w:rPr>
        <w:t xml:space="preserve"> stages of the process.</w:t>
      </w:r>
    </w:p>
    <w:p w:rsidR="002E3E12" w:rsidRPr="00304D37" w:rsidRDefault="002E3E12" w:rsidP="002E3E12">
      <w:pPr>
        <w:pStyle w:val="Heading2"/>
        <w:rPr>
          <w:lang w:val="en-GB"/>
        </w:rPr>
      </w:pPr>
      <w:r w:rsidRPr="00304D37">
        <w:rPr>
          <w:lang w:val="en-GB"/>
        </w:rPr>
        <w:t>Project Deliverables</w:t>
      </w:r>
    </w:p>
    <w:p w:rsidR="002E3E12" w:rsidRPr="002E3E12" w:rsidRDefault="002E3E12" w:rsidP="002E3E12">
      <w:pPr>
        <w:rPr>
          <w:rFonts w:cs="Arial"/>
          <w:lang w:val="en-GB"/>
        </w:rPr>
      </w:pPr>
      <w:r w:rsidRPr="002E3E12">
        <w:rPr>
          <w:rFonts w:cs="Arial"/>
          <w:lang w:val="en-GB"/>
        </w:rPr>
        <w:t xml:space="preserve">The main goal </w:t>
      </w:r>
      <w:r w:rsidR="00A637FD">
        <w:rPr>
          <w:rFonts w:cs="Arial"/>
          <w:lang w:val="en-GB"/>
        </w:rPr>
        <w:t>of Project Virtualisation is creating</w:t>
      </w:r>
      <w:r w:rsidRPr="002E3E12">
        <w:rPr>
          <w:rFonts w:cs="Arial"/>
          <w:lang w:val="en-GB"/>
        </w:rPr>
        <w:t xml:space="preserve"> a working virtuali</w:t>
      </w:r>
      <w:r w:rsidR="00A637FD">
        <w:rPr>
          <w:rFonts w:cs="Arial"/>
          <w:lang w:val="en-GB"/>
        </w:rPr>
        <w:t>s</w:t>
      </w:r>
      <w:r w:rsidRPr="002E3E12">
        <w:rPr>
          <w:rFonts w:cs="Arial"/>
          <w:lang w:val="en-GB"/>
        </w:rPr>
        <w:t xml:space="preserve">ation </w:t>
      </w:r>
      <w:r w:rsidR="00A637FD">
        <w:rPr>
          <w:rFonts w:cs="Arial"/>
          <w:lang w:val="en-GB"/>
        </w:rPr>
        <w:t xml:space="preserve">environment for </w:t>
      </w:r>
      <w:proofErr w:type="spellStart"/>
      <w:r w:rsidR="00A637FD">
        <w:rPr>
          <w:rFonts w:cs="Arial"/>
          <w:lang w:val="en-GB"/>
        </w:rPr>
        <w:t>Plaintech</w:t>
      </w:r>
      <w:proofErr w:type="spellEnd"/>
      <w:r w:rsidR="00A637FD">
        <w:rPr>
          <w:rFonts w:cs="Arial"/>
          <w:lang w:val="en-GB"/>
        </w:rPr>
        <w:t xml:space="preserve"> UK which</w:t>
      </w:r>
      <w:r w:rsidRPr="002E3E12">
        <w:rPr>
          <w:rFonts w:cs="Arial"/>
          <w:lang w:val="en-GB"/>
        </w:rPr>
        <w:t xml:space="preserve"> complies with the requirements </w:t>
      </w:r>
      <w:r w:rsidR="00A637FD">
        <w:rPr>
          <w:rFonts w:cs="Arial"/>
          <w:lang w:val="en-GB"/>
        </w:rPr>
        <w:t xml:space="preserve">set by </w:t>
      </w:r>
      <w:proofErr w:type="spellStart"/>
      <w:r w:rsidR="00A637FD">
        <w:rPr>
          <w:rFonts w:cs="Arial"/>
          <w:lang w:val="en-GB"/>
        </w:rPr>
        <w:t>Plaintech</w:t>
      </w:r>
      <w:proofErr w:type="spellEnd"/>
      <w:r w:rsidR="00A637FD">
        <w:rPr>
          <w:rFonts w:cs="Arial"/>
          <w:lang w:val="en-GB"/>
        </w:rPr>
        <w:t xml:space="preserve"> UK in</w:t>
      </w:r>
      <w:r w:rsidRPr="002E3E12">
        <w:rPr>
          <w:rFonts w:cs="Arial"/>
          <w:lang w:val="en-GB"/>
        </w:rPr>
        <w:t xml:space="preserve"> the Request for Proposal. Beside the final product, </w:t>
      </w:r>
      <w:proofErr w:type="spellStart"/>
      <w:r w:rsidRPr="002E3E12">
        <w:rPr>
          <w:rFonts w:cs="Arial"/>
          <w:lang w:val="en-GB"/>
        </w:rPr>
        <w:t>Plaintech</w:t>
      </w:r>
      <w:proofErr w:type="spellEnd"/>
      <w:r w:rsidR="00CE3568">
        <w:rPr>
          <w:rFonts w:cs="Arial"/>
          <w:lang w:val="en-GB"/>
        </w:rPr>
        <w:t xml:space="preserve"> UK</w:t>
      </w:r>
      <w:r w:rsidRPr="002E3E12">
        <w:rPr>
          <w:rFonts w:cs="Arial"/>
          <w:lang w:val="en-GB"/>
        </w:rPr>
        <w:t xml:space="preserve"> also has requested the following products that should be delivered </w:t>
      </w:r>
      <w:r w:rsidR="00CE3568">
        <w:rPr>
          <w:rFonts w:cs="Arial"/>
          <w:lang w:val="en-GB"/>
        </w:rPr>
        <w:t>at different stages</w:t>
      </w:r>
      <w:r w:rsidRPr="002E3E12">
        <w:rPr>
          <w:rFonts w:cs="Arial"/>
          <w:lang w:val="en-GB"/>
        </w:rPr>
        <w:t xml:space="preserve"> during the project:</w:t>
      </w:r>
    </w:p>
    <w:p w:rsidR="002E3E12" w:rsidRDefault="002E3E12" w:rsidP="002E3E12">
      <w:pPr>
        <w:pStyle w:val="ListParagraph"/>
        <w:numPr>
          <w:ilvl w:val="0"/>
          <w:numId w:val="6"/>
        </w:numPr>
        <w:spacing w:line="240" w:lineRule="auto"/>
        <w:rPr>
          <w:rFonts w:cs="Arial"/>
        </w:rPr>
      </w:pPr>
      <w:r>
        <w:rPr>
          <w:rFonts w:cs="Arial"/>
        </w:rPr>
        <w:t>Project Initiation Document (PID)</w:t>
      </w:r>
    </w:p>
    <w:p w:rsidR="002E3E12" w:rsidRDefault="002E3E12" w:rsidP="002E3E12">
      <w:pPr>
        <w:pStyle w:val="ListParagraph"/>
        <w:numPr>
          <w:ilvl w:val="0"/>
          <w:numId w:val="6"/>
        </w:numPr>
        <w:spacing w:line="240" w:lineRule="auto"/>
        <w:rPr>
          <w:rFonts w:cs="Arial"/>
        </w:rPr>
      </w:pPr>
      <w:r>
        <w:rPr>
          <w:rFonts w:cs="Arial"/>
        </w:rPr>
        <w:t>Functional Design (FD)</w:t>
      </w:r>
    </w:p>
    <w:p w:rsidR="002E3E12" w:rsidRDefault="002E3E12" w:rsidP="002E3E12">
      <w:pPr>
        <w:pStyle w:val="ListParagraph"/>
        <w:numPr>
          <w:ilvl w:val="0"/>
          <w:numId w:val="6"/>
        </w:numPr>
        <w:spacing w:line="240" w:lineRule="auto"/>
        <w:rPr>
          <w:rFonts w:cs="Arial"/>
        </w:rPr>
      </w:pPr>
      <w:r>
        <w:rPr>
          <w:rFonts w:cs="Arial"/>
        </w:rPr>
        <w:t>Technical Design (TD)</w:t>
      </w:r>
    </w:p>
    <w:p w:rsidR="002E3E12" w:rsidRPr="00735713" w:rsidRDefault="002E3E12" w:rsidP="002E3E12">
      <w:pPr>
        <w:pStyle w:val="ListParagraph"/>
        <w:numPr>
          <w:ilvl w:val="0"/>
          <w:numId w:val="6"/>
        </w:numPr>
        <w:spacing w:line="240" w:lineRule="auto"/>
        <w:rPr>
          <w:rFonts w:cs="Arial"/>
        </w:rPr>
      </w:pPr>
      <w:r>
        <w:rPr>
          <w:rFonts w:cs="Arial"/>
        </w:rPr>
        <w:t>System Documentation</w:t>
      </w:r>
    </w:p>
    <w:p w:rsidR="002E3E12" w:rsidRDefault="002E3E12" w:rsidP="002E3E12">
      <w:pPr>
        <w:pStyle w:val="ListParagraph"/>
        <w:numPr>
          <w:ilvl w:val="0"/>
          <w:numId w:val="6"/>
        </w:numPr>
        <w:spacing w:line="240" w:lineRule="auto"/>
        <w:rPr>
          <w:rFonts w:cs="Arial"/>
        </w:rPr>
      </w:pPr>
      <w:r>
        <w:rPr>
          <w:rFonts w:cs="Arial"/>
        </w:rPr>
        <w:t>Implementation Plan (IP)</w:t>
      </w:r>
    </w:p>
    <w:p w:rsidR="002E3E12" w:rsidRDefault="002E3E12" w:rsidP="002E3E12">
      <w:pPr>
        <w:pStyle w:val="ListParagraph"/>
        <w:numPr>
          <w:ilvl w:val="0"/>
          <w:numId w:val="6"/>
        </w:numPr>
        <w:spacing w:line="240" w:lineRule="auto"/>
        <w:rPr>
          <w:rFonts w:cs="Arial"/>
        </w:rPr>
      </w:pPr>
      <w:r>
        <w:rPr>
          <w:rFonts w:cs="Arial"/>
        </w:rPr>
        <w:t>The product itself</w:t>
      </w:r>
    </w:p>
    <w:p w:rsidR="002E3E12" w:rsidRDefault="002E3E12" w:rsidP="002E3E12">
      <w:pPr>
        <w:pStyle w:val="ListParagraph"/>
        <w:numPr>
          <w:ilvl w:val="0"/>
          <w:numId w:val="6"/>
        </w:numPr>
        <w:spacing w:line="240" w:lineRule="auto"/>
        <w:rPr>
          <w:rFonts w:cs="Arial"/>
        </w:rPr>
      </w:pPr>
      <w:r>
        <w:rPr>
          <w:rFonts w:cs="Arial"/>
        </w:rPr>
        <w:t>Installation guide</w:t>
      </w:r>
    </w:p>
    <w:p w:rsidR="002E3E12" w:rsidRDefault="002E3E12" w:rsidP="002E3E12">
      <w:pPr>
        <w:pStyle w:val="ListParagraph"/>
        <w:numPr>
          <w:ilvl w:val="0"/>
          <w:numId w:val="6"/>
        </w:numPr>
        <w:spacing w:line="240" w:lineRule="auto"/>
        <w:rPr>
          <w:rFonts w:cs="Arial"/>
        </w:rPr>
      </w:pPr>
      <w:r>
        <w:rPr>
          <w:rFonts w:cs="Arial"/>
        </w:rPr>
        <w:t>Prototype(s)</w:t>
      </w:r>
    </w:p>
    <w:p w:rsidR="002E3E12" w:rsidRDefault="002E3E12" w:rsidP="002E3E12">
      <w:pPr>
        <w:pStyle w:val="ListParagraph"/>
        <w:numPr>
          <w:ilvl w:val="0"/>
          <w:numId w:val="6"/>
        </w:numPr>
        <w:spacing w:line="240" w:lineRule="auto"/>
        <w:rPr>
          <w:rFonts w:cs="Arial"/>
        </w:rPr>
      </w:pPr>
      <w:r>
        <w:rPr>
          <w:rFonts w:cs="Arial"/>
        </w:rPr>
        <w:t>System management guide</w:t>
      </w:r>
    </w:p>
    <w:p w:rsidR="002E3E12" w:rsidRDefault="002E3E12" w:rsidP="002E3E12">
      <w:pPr>
        <w:rPr>
          <w:rFonts w:cs="Arial"/>
        </w:rPr>
      </w:pPr>
    </w:p>
    <w:p w:rsidR="002E3E12" w:rsidRPr="002E3E12" w:rsidRDefault="002E3E12" w:rsidP="002E3E12">
      <w:pPr>
        <w:rPr>
          <w:rFonts w:cs="Arial"/>
          <w:lang w:val="en-GB"/>
        </w:rPr>
      </w:pPr>
      <w:r w:rsidRPr="002E3E12">
        <w:rPr>
          <w:rFonts w:cs="Arial"/>
          <w:lang w:val="en-GB"/>
        </w:rPr>
        <w:t xml:space="preserve">Everything we deliver to </w:t>
      </w:r>
      <w:proofErr w:type="spellStart"/>
      <w:r w:rsidRPr="002E3E12">
        <w:rPr>
          <w:rFonts w:cs="Arial"/>
          <w:lang w:val="en-GB"/>
        </w:rPr>
        <w:t>Plaintech</w:t>
      </w:r>
      <w:proofErr w:type="spellEnd"/>
      <w:r w:rsidR="0091221F">
        <w:rPr>
          <w:rFonts w:cs="Arial"/>
          <w:lang w:val="en-GB"/>
        </w:rPr>
        <w:t xml:space="preserve"> UK</w:t>
      </w:r>
      <w:r w:rsidRPr="002E3E12">
        <w:rPr>
          <w:rFonts w:cs="Arial"/>
          <w:lang w:val="en-GB"/>
        </w:rPr>
        <w:t xml:space="preserve"> will first be reviewed by the </w:t>
      </w:r>
      <w:proofErr w:type="spellStart"/>
      <w:r w:rsidRPr="002E3E12">
        <w:rPr>
          <w:rFonts w:cs="Arial"/>
          <w:lang w:val="en-GB"/>
        </w:rPr>
        <w:t>ITopia</w:t>
      </w:r>
      <w:proofErr w:type="spellEnd"/>
      <w:r w:rsidRPr="002E3E12">
        <w:rPr>
          <w:rFonts w:cs="Arial"/>
          <w:lang w:val="en-GB"/>
        </w:rPr>
        <w:t xml:space="preserve"> quality assurance (QA) board.</w:t>
      </w:r>
    </w:p>
    <w:p w:rsidR="002E3E12" w:rsidRDefault="0017132A" w:rsidP="002E3E12">
      <w:pPr>
        <w:pStyle w:val="Heading2"/>
      </w:pPr>
      <w:r>
        <w:t>Details of the Documentation</w:t>
      </w:r>
    </w:p>
    <w:p w:rsidR="0017132A" w:rsidRPr="0017132A" w:rsidRDefault="00524E7C" w:rsidP="0017132A">
      <w:pPr>
        <w:rPr>
          <w:rFonts w:cs="Arial"/>
          <w:lang w:val="en-GB"/>
        </w:rPr>
      </w:pPr>
      <w:r>
        <w:rPr>
          <w:rFonts w:cs="Arial"/>
          <w:lang w:val="en-GB"/>
        </w:rPr>
        <w:t xml:space="preserve">During the project we will write several documents on the project itself and the final product. </w:t>
      </w:r>
      <w:proofErr w:type="spellStart"/>
      <w:r>
        <w:rPr>
          <w:rFonts w:cs="Arial"/>
          <w:lang w:val="en-GB"/>
        </w:rPr>
        <w:t>Plaintech</w:t>
      </w:r>
      <w:proofErr w:type="spellEnd"/>
      <w:r>
        <w:rPr>
          <w:rFonts w:cs="Arial"/>
          <w:lang w:val="en-GB"/>
        </w:rPr>
        <w:t xml:space="preserve"> UK requested that we will </w:t>
      </w:r>
      <w:r w:rsidR="003702C3">
        <w:rPr>
          <w:rFonts w:cs="Arial"/>
          <w:lang w:val="en-GB"/>
        </w:rPr>
        <w:t>deliver the documents with the product during different stages of the project.</w:t>
      </w:r>
    </w:p>
    <w:p w:rsidR="0017132A" w:rsidRPr="0017132A" w:rsidRDefault="0017132A" w:rsidP="0017132A">
      <w:pPr>
        <w:rPr>
          <w:rFonts w:cs="Arial"/>
          <w:lang w:val="en-GB"/>
        </w:rPr>
      </w:pPr>
    </w:p>
    <w:p w:rsidR="0017132A" w:rsidRPr="00304D37" w:rsidRDefault="0017132A" w:rsidP="0017132A">
      <w:pPr>
        <w:pStyle w:val="ListParagraph"/>
        <w:numPr>
          <w:ilvl w:val="0"/>
          <w:numId w:val="7"/>
        </w:numPr>
        <w:spacing w:line="240" w:lineRule="auto"/>
        <w:rPr>
          <w:rFonts w:cs="Arial"/>
          <w:lang w:val="en-GB"/>
        </w:rPr>
      </w:pPr>
      <w:r w:rsidRPr="00304D37">
        <w:rPr>
          <w:rFonts w:cs="Arial"/>
          <w:lang w:val="en-GB"/>
        </w:rPr>
        <w:t>Project Initiation Document</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In this document many general aspects about the project</w:t>
      </w:r>
      <w:r w:rsidR="003702C3">
        <w:rPr>
          <w:rFonts w:cs="Arial"/>
          <w:lang w:val="en-GB"/>
        </w:rPr>
        <w:t xml:space="preserve"> are</w:t>
      </w:r>
      <w:r w:rsidRPr="0017132A">
        <w:rPr>
          <w:rFonts w:cs="Arial"/>
          <w:lang w:val="en-GB"/>
        </w:rPr>
        <w:t xml:space="preserve"> </w:t>
      </w:r>
      <w:r w:rsidR="003702C3">
        <w:rPr>
          <w:rFonts w:cs="Arial"/>
          <w:lang w:val="en-GB"/>
        </w:rPr>
        <w:t xml:space="preserve">explained </w:t>
      </w:r>
      <w:r w:rsidRPr="0017132A">
        <w:rPr>
          <w:rFonts w:cs="Arial"/>
          <w:lang w:val="en-GB"/>
        </w:rPr>
        <w:t xml:space="preserve">such as the cost of the entire project and </w:t>
      </w:r>
      <w:r w:rsidR="003702C3">
        <w:rPr>
          <w:rFonts w:cs="Arial"/>
          <w:lang w:val="en-GB"/>
        </w:rPr>
        <w:t>agreements</w:t>
      </w:r>
      <w:r w:rsidR="003702C3" w:rsidRPr="0017132A">
        <w:rPr>
          <w:rFonts w:cs="Arial"/>
          <w:lang w:val="en-GB"/>
        </w:rPr>
        <w:t xml:space="preserve"> </w:t>
      </w:r>
      <w:r w:rsidRPr="0017132A">
        <w:rPr>
          <w:rFonts w:cs="Arial"/>
          <w:lang w:val="en-GB"/>
        </w:rPr>
        <w:t xml:space="preserve">that were made with </w:t>
      </w:r>
      <w:proofErr w:type="spellStart"/>
      <w:r w:rsidRPr="0017132A">
        <w:rPr>
          <w:rFonts w:cs="Arial"/>
          <w:lang w:val="en-GB"/>
        </w:rPr>
        <w:t>Plaintech</w:t>
      </w:r>
      <w:proofErr w:type="spellEnd"/>
      <w:r w:rsidR="003702C3">
        <w:rPr>
          <w:rFonts w:cs="Arial"/>
          <w:lang w:val="en-GB"/>
        </w:rPr>
        <w:t xml:space="preserve"> UK.</w:t>
      </w:r>
    </w:p>
    <w:p w:rsidR="0017132A" w:rsidRDefault="0017132A" w:rsidP="0017132A">
      <w:pPr>
        <w:pStyle w:val="ListParagraph"/>
        <w:numPr>
          <w:ilvl w:val="0"/>
          <w:numId w:val="7"/>
        </w:numPr>
        <w:spacing w:line="240" w:lineRule="auto"/>
        <w:rPr>
          <w:rFonts w:cs="Arial"/>
        </w:rPr>
      </w:pPr>
      <w:r>
        <w:rPr>
          <w:rFonts w:cs="Arial"/>
        </w:rPr>
        <w:t>Functional Design</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 xml:space="preserve">The Functional design should </w:t>
      </w:r>
      <w:r w:rsidR="003702C3">
        <w:rPr>
          <w:rFonts w:cs="Arial"/>
          <w:lang w:val="en-GB"/>
        </w:rPr>
        <w:t xml:space="preserve">give </w:t>
      </w:r>
      <w:proofErr w:type="spellStart"/>
      <w:r w:rsidRPr="0017132A">
        <w:rPr>
          <w:rFonts w:cs="Arial"/>
          <w:lang w:val="en-GB"/>
        </w:rPr>
        <w:t>Plaintech</w:t>
      </w:r>
      <w:proofErr w:type="spellEnd"/>
      <w:r w:rsidR="003702C3">
        <w:rPr>
          <w:rFonts w:cs="Arial"/>
          <w:lang w:val="en-GB"/>
        </w:rPr>
        <w:t xml:space="preserve"> UK</w:t>
      </w:r>
      <w:r w:rsidRPr="0017132A">
        <w:rPr>
          <w:rFonts w:cs="Arial"/>
          <w:lang w:val="en-GB"/>
        </w:rPr>
        <w:t xml:space="preserve"> </w:t>
      </w:r>
      <w:r w:rsidR="003702C3">
        <w:rPr>
          <w:rFonts w:cs="Arial"/>
          <w:lang w:val="en-GB"/>
        </w:rPr>
        <w:t>insight</w:t>
      </w:r>
      <w:r w:rsidRPr="0017132A">
        <w:rPr>
          <w:rFonts w:cs="Arial"/>
          <w:lang w:val="en-GB"/>
        </w:rPr>
        <w:t xml:space="preserve"> how the system</w:t>
      </w:r>
      <w:r w:rsidR="003702C3">
        <w:rPr>
          <w:rFonts w:cs="Arial"/>
          <w:lang w:val="en-GB"/>
        </w:rPr>
        <w:t xml:space="preserve"> works</w:t>
      </w:r>
      <w:r w:rsidRPr="0017132A">
        <w:rPr>
          <w:rFonts w:cs="Arial"/>
          <w:lang w:val="en-GB"/>
        </w:rPr>
        <w:t xml:space="preserve"> when it comes to functionality.</w:t>
      </w:r>
    </w:p>
    <w:p w:rsidR="0017132A" w:rsidRDefault="0017132A" w:rsidP="0017132A">
      <w:pPr>
        <w:pStyle w:val="ListParagraph"/>
        <w:numPr>
          <w:ilvl w:val="0"/>
          <w:numId w:val="7"/>
        </w:numPr>
        <w:spacing w:line="240" w:lineRule="auto"/>
        <w:rPr>
          <w:rFonts w:cs="Arial"/>
        </w:rPr>
      </w:pPr>
      <w:r>
        <w:rPr>
          <w:rFonts w:cs="Arial"/>
        </w:rPr>
        <w:t>Technical Design</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 xml:space="preserve">This should allow </w:t>
      </w:r>
      <w:proofErr w:type="spellStart"/>
      <w:r w:rsidRPr="0017132A">
        <w:rPr>
          <w:rFonts w:cs="Arial"/>
          <w:lang w:val="en-GB"/>
        </w:rPr>
        <w:t>Plaintech</w:t>
      </w:r>
      <w:proofErr w:type="spellEnd"/>
      <w:r w:rsidR="003702C3">
        <w:rPr>
          <w:rFonts w:cs="Arial"/>
          <w:lang w:val="en-GB"/>
        </w:rPr>
        <w:t xml:space="preserve"> UK</w:t>
      </w:r>
      <w:r w:rsidRPr="0017132A">
        <w:rPr>
          <w:rFonts w:cs="Arial"/>
          <w:lang w:val="en-GB"/>
        </w:rPr>
        <w:t xml:space="preserve"> to see how the system works technically. Information such as used protocols and network design will be available in this document.</w:t>
      </w:r>
    </w:p>
    <w:p w:rsidR="0017132A" w:rsidRDefault="0017132A" w:rsidP="0017132A">
      <w:pPr>
        <w:pStyle w:val="ListParagraph"/>
        <w:numPr>
          <w:ilvl w:val="0"/>
          <w:numId w:val="7"/>
        </w:numPr>
        <w:spacing w:line="240" w:lineRule="auto"/>
        <w:rPr>
          <w:rFonts w:cs="Arial"/>
        </w:rPr>
      </w:pPr>
      <w:r>
        <w:rPr>
          <w:rFonts w:cs="Arial"/>
        </w:rPr>
        <w:t>Implementation plan</w:t>
      </w:r>
    </w:p>
    <w:p w:rsidR="0017132A" w:rsidRPr="0017132A" w:rsidRDefault="0017132A" w:rsidP="0017132A">
      <w:pPr>
        <w:pStyle w:val="ListParagraph"/>
        <w:numPr>
          <w:ilvl w:val="1"/>
          <w:numId w:val="7"/>
        </w:numPr>
        <w:spacing w:line="240" w:lineRule="auto"/>
        <w:rPr>
          <w:rFonts w:cs="Arial"/>
          <w:lang w:val="en-GB"/>
        </w:rPr>
      </w:pPr>
      <w:r w:rsidRPr="0017132A">
        <w:rPr>
          <w:rFonts w:cs="Arial"/>
          <w:lang w:val="en-GB"/>
        </w:rPr>
        <w:t>The implementation plan will describe how the platform will be implanted in the future and the results of the implementation of the final product.</w:t>
      </w:r>
    </w:p>
    <w:p w:rsidR="002E3E12" w:rsidRDefault="002E3E12" w:rsidP="002E3E12">
      <w:pPr>
        <w:rPr>
          <w:rFonts w:cs="Arial"/>
          <w:lang w:val="en-US"/>
        </w:rPr>
      </w:pPr>
    </w:p>
    <w:p w:rsidR="00C9113F" w:rsidRDefault="00C9113F" w:rsidP="002E3E12">
      <w:pPr>
        <w:rPr>
          <w:rFonts w:cs="Arial"/>
          <w:lang w:val="en-US"/>
        </w:rPr>
      </w:pPr>
    </w:p>
    <w:p w:rsidR="00C9113F" w:rsidRDefault="00C9113F" w:rsidP="002E3E12">
      <w:pPr>
        <w:rPr>
          <w:rFonts w:cs="Arial"/>
          <w:lang w:val="en-US"/>
        </w:rPr>
      </w:pPr>
    </w:p>
    <w:p w:rsidR="00EF3C82" w:rsidRDefault="00EF3C82" w:rsidP="00EF3C82">
      <w:pPr>
        <w:pStyle w:val="Heading1"/>
      </w:pPr>
      <w:r>
        <w:lastRenderedPageBreak/>
        <w:t>Finance</w:t>
      </w:r>
    </w:p>
    <w:p w:rsidR="00EF3C82" w:rsidRPr="00304D37" w:rsidRDefault="00C360DB" w:rsidP="00EF3C82">
      <w:pPr>
        <w:rPr>
          <w:lang w:val="en-GB"/>
        </w:rPr>
      </w:pPr>
      <w:r w:rsidRPr="00304D37">
        <w:rPr>
          <w:lang w:val="en-GB"/>
        </w:rPr>
        <w:t>In this chapter we will discuss the financial aspects of the project and what impact it might have on</w:t>
      </w:r>
      <w:r>
        <w:rPr>
          <w:lang w:val="en-GB"/>
        </w:rPr>
        <w:t xml:space="preserve"> the finances</w:t>
      </w:r>
      <w:r w:rsidRPr="00304D37">
        <w:rPr>
          <w:lang w:val="en-GB"/>
        </w:rPr>
        <w:t xml:space="preserve"> </w:t>
      </w:r>
      <w:proofErr w:type="spellStart"/>
      <w:r w:rsidRPr="00304D37">
        <w:rPr>
          <w:lang w:val="en-GB"/>
        </w:rPr>
        <w:t>Plaintech</w:t>
      </w:r>
      <w:proofErr w:type="spellEnd"/>
      <w:r w:rsidRPr="00304D37">
        <w:rPr>
          <w:lang w:val="en-GB"/>
        </w:rPr>
        <w:t xml:space="preserve"> UK</w:t>
      </w:r>
      <w:r>
        <w:rPr>
          <w:lang w:val="en-GB"/>
        </w:rPr>
        <w:t xml:space="preserve">. The financial aspects that will be discussed in this chapter are the costs that will be generated by the project, the benefits </w:t>
      </w:r>
      <w:proofErr w:type="spellStart"/>
      <w:r>
        <w:rPr>
          <w:lang w:val="en-GB"/>
        </w:rPr>
        <w:t>Plaintech</w:t>
      </w:r>
      <w:proofErr w:type="spellEnd"/>
      <w:r>
        <w:rPr>
          <w:lang w:val="en-GB"/>
        </w:rPr>
        <w:t xml:space="preserve"> UK will get in terms of finance by starting the project and the Return </w:t>
      </w:r>
      <w:proofErr w:type="gramStart"/>
      <w:r>
        <w:rPr>
          <w:lang w:val="en-GB"/>
        </w:rPr>
        <w:t>Of</w:t>
      </w:r>
      <w:proofErr w:type="gramEnd"/>
      <w:r>
        <w:rPr>
          <w:lang w:val="en-GB"/>
        </w:rPr>
        <w:t xml:space="preserve"> Investment.</w:t>
      </w:r>
    </w:p>
    <w:p w:rsidR="00EF3C82" w:rsidRPr="00304D37" w:rsidRDefault="00EF3C82" w:rsidP="00EF3C82">
      <w:pPr>
        <w:pStyle w:val="Heading2"/>
        <w:rPr>
          <w:lang w:val="en-GB"/>
        </w:rPr>
      </w:pPr>
      <w:r w:rsidRPr="00304D37">
        <w:rPr>
          <w:lang w:val="en-GB"/>
        </w:rPr>
        <w:t>Costs</w:t>
      </w:r>
    </w:p>
    <w:p w:rsidR="00EF3C82" w:rsidRPr="00304D37" w:rsidRDefault="00EF3C82" w:rsidP="00EF3C82">
      <w:pPr>
        <w:pStyle w:val="Heading3"/>
        <w:rPr>
          <w:lang w:val="en-GB"/>
        </w:rPr>
      </w:pPr>
      <w:r w:rsidRPr="00304D37">
        <w:rPr>
          <w:lang w:val="en-GB"/>
        </w:rPr>
        <w:t>Servers</w:t>
      </w:r>
    </w:p>
    <w:p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Since we do not have any accurate information about what kind of servers </w:t>
      </w:r>
      <w:proofErr w:type="spellStart"/>
      <w:r w:rsidR="00E17497">
        <w:rPr>
          <w:rFonts w:ascii="Arial" w:hAnsi="Arial" w:cs="Arial"/>
          <w:sz w:val="22"/>
          <w:szCs w:val="22"/>
          <w:lang w:val="en-GB"/>
        </w:rPr>
        <w:t>Plaintech</w:t>
      </w:r>
      <w:proofErr w:type="spellEnd"/>
      <w:r w:rsidR="00E17497">
        <w:rPr>
          <w:rFonts w:ascii="Arial" w:hAnsi="Arial" w:cs="Arial"/>
          <w:sz w:val="22"/>
          <w:szCs w:val="22"/>
          <w:lang w:val="en-GB"/>
        </w:rPr>
        <w:t xml:space="preserve"> UK </w:t>
      </w:r>
      <w:r w:rsidRPr="00EF3C82">
        <w:rPr>
          <w:rFonts w:ascii="Arial" w:hAnsi="Arial" w:cs="Arial"/>
          <w:sz w:val="22"/>
          <w:szCs w:val="22"/>
          <w:lang w:val="en-GB"/>
        </w:rPr>
        <w:t xml:space="preserve">uses or wants to use, we take rack-servers as an example in the price. It is difficult to determine an average price of a server since there are so many different companies that sell them, but in an attempt to determine the average </w:t>
      </w:r>
      <w:proofErr w:type="gramStart"/>
      <w:r w:rsidRPr="00EF3C82">
        <w:rPr>
          <w:rFonts w:ascii="Arial" w:hAnsi="Arial" w:cs="Arial"/>
          <w:sz w:val="22"/>
          <w:szCs w:val="22"/>
          <w:lang w:val="en-GB"/>
        </w:rPr>
        <w:t xml:space="preserve">we </w:t>
      </w:r>
      <w:r w:rsidR="00E17497" w:rsidRPr="00EF3C82">
        <w:rPr>
          <w:rFonts w:ascii="Arial" w:hAnsi="Arial" w:cs="Arial"/>
          <w:sz w:val="22"/>
          <w:szCs w:val="22"/>
          <w:lang w:val="en-GB"/>
        </w:rPr>
        <w:t xml:space="preserve"> </w:t>
      </w:r>
      <w:r w:rsidRPr="00EF3C82">
        <w:rPr>
          <w:rFonts w:ascii="Arial" w:hAnsi="Arial" w:cs="Arial"/>
          <w:sz w:val="22"/>
          <w:szCs w:val="22"/>
          <w:lang w:val="en-GB"/>
        </w:rPr>
        <w:t>looked</w:t>
      </w:r>
      <w:proofErr w:type="gramEnd"/>
      <w:r w:rsidRPr="00EF3C82">
        <w:rPr>
          <w:rFonts w:ascii="Arial" w:hAnsi="Arial" w:cs="Arial"/>
          <w:sz w:val="22"/>
          <w:szCs w:val="22"/>
          <w:lang w:val="en-GB"/>
        </w:rPr>
        <w:t xml:space="preserve"> at several different servers that might be possibilities for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w:t>
      </w:r>
    </w:p>
    <w:p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We determined that the average server that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 xml:space="preserve"> might use will cost between €1000 and €8000.</w:t>
      </w:r>
    </w:p>
    <w:p w:rsidR="00EF3C82" w:rsidRPr="00EF3C82" w:rsidRDefault="00EF3C82" w:rsidP="00EF3C82">
      <w:pPr>
        <w:pStyle w:val="NoSpacing"/>
        <w:rPr>
          <w:rStyle w:val="Hyperlink"/>
          <w:rFonts w:ascii="Arial" w:hAnsi="Arial" w:cs="Arial"/>
          <w:sz w:val="22"/>
          <w:szCs w:val="22"/>
          <w:lang w:val="en-GB"/>
        </w:rPr>
      </w:pPr>
      <w:r w:rsidRPr="00EF3C82">
        <w:rPr>
          <w:rFonts w:ascii="Arial" w:hAnsi="Arial" w:cs="Arial"/>
          <w:sz w:val="22"/>
          <w:szCs w:val="22"/>
          <w:lang w:val="en-GB"/>
        </w:rPr>
        <w:t xml:space="preserve">An example of a server that costs about €1000 is the </w:t>
      </w:r>
      <w:hyperlink r:id="rId10" w:history="1">
        <w:r w:rsidRPr="00EF3C82">
          <w:rPr>
            <w:rStyle w:val="Hyperlink"/>
            <w:rFonts w:ascii="Arial" w:hAnsi="Arial" w:cs="Arial"/>
            <w:sz w:val="22"/>
            <w:szCs w:val="22"/>
            <w:lang w:val="en-GB"/>
          </w:rPr>
          <w:t>Dell PowerEdge R220</w:t>
        </w:r>
      </w:hyperlink>
      <w:r w:rsidRPr="00EF3C82">
        <w:rPr>
          <w:rFonts w:ascii="Arial" w:hAnsi="Arial" w:cs="Arial"/>
          <w:sz w:val="22"/>
          <w:szCs w:val="22"/>
          <w:lang w:val="en-GB"/>
        </w:rPr>
        <w:t xml:space="preserve">, and an example of a server that costs about €7000 is the </w:t>
      </w:r>
      <w:r w:rsidRPr="00EF3C82">
        <w:rPr>
          <w:rFonts w:ascii="Arial" w:hAnsi="Arial" w:cs="Arial"/>
          <w:sz w:val="22"/>
          <w:szCs w:val="22"/>
          <w:lang w:val="en-GB"/>
        </w:rPr>
        <w:fldChar w:fldCharType="begin"/>
      </w:r>
      <w:r w:rsidRPr="00EF3C82">
        <w:rPr>
          <w:rFonts w:ascii="Arial" w:hAnsi="Arial" w:cs="Arial"/>
          <w:sz w:val="22"/>
          <w:szCs w:val="22"/>
          <w:lang w:val="en-GB"/>
        </w:rPr>
        <w:instrText xml:space="preserve"> HYPERLINK "http://configure.euro.dell.com/dellstore/config.aspx?oc=per630&amp;model_id=poweredge-r630&amp;c=nl&amp;l=nl&amp;s=bsd&amp;cs=nlbsdt1" </w:instrText>
      </w:r>
      <w:r w:rsidRPr="00EF3C82">
        <w:rPr>
          <w:rFonts w:ascii="Arial" w:hAnsi="Arial" w:cs="Arial"/>
          <w:sz w:val="22"/>
          <w:szCs w:val="22"/>
          <w:lang w:val="en-GB"/>
        </w:rPr>
        <w:fldChar w:fldCharType="separate"/>
      </w:r>
      <w:r w:rsidRPr="00EF3C82">
        <w:rPr>
          <w:rStyle w:val="Hyperlink"/>
          <w:rFonts w:ascii="Arial" w:hAnsi="Arial" w:cs="Arial"/>
          <w:sz w:val="22"/>
          <w:szCs w:val="22"/>
          <w:lang w:val="en-GB"/>
        </w:rPr>
        <w:t>PowerEdge R630.</w:t>
      </w:r>
    </w:p>
    <w:p w:rsidR="00EF3C82" w:rsidRDefault="00EF3C82" w:rsidP="00EF3C82">
      <w:pPr>
        <w:pStyle w:val="Heading3"/>
      </w:pPr>
      <w:r w:rsidRPr="00EF3C82">
        <w:rPr>
          <w:sz w:val="22"/>
          <w:szCs w:val="22"/>
          <w:lang w:val="en-GB"/>
        </w:rPr>
        <w:fldChar w:fldCharType="end"/>
      </w:r>
      <w:r w:rsidRPr="002E3E12">
        <w:rPr>
          <w:lang w:val="en-US"/>
        </w:rPr>
        <w:t xml:space="preserve"> </w:t>
      </w:r>
      <w:r>
        <w:t>Storage</w:t>
      </w:r>
    </w:p>
    <w:p w:rsidR="00EF3C82" w:rsidRP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The exact amount of disk space needed for the servers depends on the amount of clients </w:t>
      </w:r>
      <w:proofErr w:type="spellStart"/>
      <w:r w:rsidRPr="00EF3C82">
        <w:rPr>
          <w:rFonts w:ascii="Arial" w:hAnsi="Arial" w:cs="Arial"/>
          <w:sz w:val="22"/>
          <w:szCs w:val="22"/>
          <w:lang w:val="en-GB"/>
        </w:rPr>
        <w:t>Plaintech</w:t>
      </w:r>
      <w:proofErr w:type="spellEnd"/>
      <w:r w:rsidR="00E17497">
        <w:rPr>
          <w:rFonts w:ascii="Arial" w:hAnsi="Arial" w:cs="Arial"/>
          <w:sz w:val="22"/>
          <w:szCs w:val="22"/>
          <w:lang w:val="en-GB"/>
        </w:rPr>
        <w:t xml:space="preserve"> UK</w:t>
      </w:r>
      <w:r w:rsidRPr="00EF3C82">
        <w:rPr>
          <w:rFonts w:ascii="Arial" w:hAnsi="Arial" w:cs="Arial"/>
          <w:sz w:val="22"/>
          <w:szCs w:val="22"/>
          <w:lang w:val="en-GB"/>
        </w:rPr>
        <w:t xml:space="preserve"> has</w:t>
      </w:r>
      <w:r w:rsidR="00E17497">
        <w:rPr>
          <w:rFonts w:ascii="Arial" w:hAnsi="Arial" w:cs="Arial"/>
          <w:sz w:val="22"/>
          <w:szCs w:val="22"/>
          <w:lang w:val="en-GB"/>
        </w:rPr>
        <w:t xml:space="preserve"> and how much each client uses</w:t>
      </w:r>
      <w:r w:rsidRPr="00EF3C82">
        <w:rPr>
          <w:rFonts w:ascii="Arial" w:hAnsi="Arial" w:cs="Arial"/>
          <w:sz w:val="22"/>
          <w:szCs w:val="22"/>
          <w:lang w:val="en-GB"/>
        </w:rPr>
        <w:t xml:space="preserve">, and needs to be changeable whenever they want. Luckily, hard drives are easily changeable and/or easy to install in the servers. The average price of a 500 GB hard drive is €100 and the average price of </w:t>
      </w:r>
      <w:proofErr w:type="gramStart"/>
      <w:r w:rsidRPr="00EF3C82">
        <w:rPr>
          <w:rFonts w:ascii="Arial" w:hAnsi="Arial" w:cs="Arial"/>
          <w:sz w:val="22"/>
          <w:szCs w:val="22"/>
          <w:lang w:val="en-GB"/>
        </w:rPr>
        <w:t>an</w:t>
      </w:r>
      <w:proofErr w:type="gramEnd"/>
      <w:r w:rsidRPr="00EF3C82">
        <w:rPr>
          <w:rFonts w:ascii="Arial" w:hAnsi="Arial" w:cs="Arial"/>
          <w:sz w:val="22"/>
          <w:szCs w:val="22"/>
          <w:lang w:val="en-GB"/>
        </w:rPr>
        <w:t xml:space="preserve"> 1TB hard drive is €200.</w:t>
      </w:r>
      <w:r w:rsidR="00E17497">
        <w:rPr>
          <w:rFonts w:ascii="Arial" w:hAnsi="Arial" w:cs="Arial"/>
          <w:sz w:val="22"/>
          <w:szCs w:val="22"/>
          <w:lang w:val="en-GB"/>
        </w:rPr>
        <w:t xml:space="preserve"> Since most servers found in the research have only 500 GB or 1 TB, with few exceptions, </w:t>
      </w:r>
      <w:proofErr w:type="gramStart"/>
      <w:r w:rsidR="00616F41">
        <w:rPr>
          <w:rFonts w:ascii="Arial" w:hAnsi="Arial" w:cs="Arial"/>
          <w:sz w:val="22"/>
          <w:szCs w:val="22"/>
          <w:lang w:val="en-GB"/>
        </w:rPr>
        <w:t>We</w:t>
      </w:r>
      <w:proofErr w:type="gramEnd"/>
      <w:r w:rsidR="00616F41">
        <w:rPr>
          <w:rFonts w:ascii="Arial" w:hAnsi="Arial" w:cs="Arial"/>
          <w:sz w:val="22"/>
          <w:szCs w:val="22"/>
          <w:lang w:val="en-GB"/>
        </w:rPr>
        <w:t xml:space="preserve"> assume</w:t>
      </w:r>
      <w:r w:rsidR="00E17497">
        <w:rPr>
          <w:rFonts w:ascii="Arial" w:hAnsi="Arial" w:cs="Arial"/>
          <w:sz w:val="22"/>
          <w:szCs w:val="22"/>
          <w:lang w:val="en-GB"/>
        </w:rPr>
        <w:t xml:space="preserve"> that this is the average amount of GB a rack-servers have.</w:t>
      </w:r>
    </w:p>
    <w:p w:rsidR="00EF3C82" w:rsidRDefault="00EF3C82" w:rsidP="00EF3C82">
      <w:pPr>
        <w:pStyle w:val="Heading3"/>
      </w:pPr>
      <w:r>
        <w:t>Operating Systems</w:t>
      </w:r>
    </w:p>
    <w:p w:rsidR="00EF3C82" w:rsidRDefault="00EF3C82" w:rsidP="00EF3C82">
      <w:pPr>
        <w:pStyle w:val="NoSpacing"/>
        <w:rPr>
          <w:rFonts w:ascii="Arial" w:hAnsi="Arial" w:cs="Arial"/>
          <w:sz w:val="22"/>
          <w:szCs w:val="22"/>
          <w:lang w:val="en-GB"/>
        </w:rPr>
      </w:pPr>
      <w:r w:rsidRPr="00EF3C82">
        <w:rPr>
          <w:rFonts w:ascii="Arial" w:hAnsi="Arial" w:cs="Arial"/>
          <w:sz w:val="22"/>
          <w:szCs w:val="22"/>
          <w:lang w:val="en-GB"/>
        </w:rPr>
        <w:t xml:space="preserve">The operating systems that </w:t>
      </w:r>
      <w:proofErr w:type="spellStart"/>
      <w:r w:rsidRPr="00EF3C82">
        <w:rPr>
          <w:rFonts w:ascii="Arial" w:hAnsi="Arial" w:cs="Arial"/>
          <w:sz w:val="22"/>
          <w:szCs w:val="22"/>
          <w:lang w:val="en-GB"/>
        </w:rPr>
        <w:t>Plaintech</w:t>
      </w:r>
      <w:proofErr w:type="spellEnd"/>
      <w:r w:rsidR="00616F41">
        <w:rPr>
          <w:rFonts w:ascii="Arial" w:hAnsi="Arial" w:cs="Arial"/>
          <w:sz w:val="22"/>
          <w:szCs w:val="22"/>
          <w:lang w:val="en-GB"/>
        </w:rPr>
        <w:t xml:space="preserve"> UK</w:t>
      </w:r>
      <w:r w:rsidRPr="00EF3C82">
        <w:rPr>
          <w:rFonts w:ascii="Arial" w:hAnsi="Arial" w:cs="Arial"/>
          <w:sz w:val="22"/>
          <w:szCs w:val="22"/>
          <w:lang w:val="en-GB"/>
        </w:rPr>
        <w:t xml:space="preserve"> wants to use are mostly variants of Linux and thus free, however since the option to use at least one version of Windows needs to be available for clients there will be costs tied to this as well. The most recent version of Windows Server, Windows Server 2012 R2 </w:t>
      </w:r>
      <w:proofErr w:type="spellStart"/>
      <w:r w:rsidRPr="00EF3C82">
        <w:rPr>
          <w:rFonts w:ascii="Arial" w:hAnsi="Arial" w:cs="Arial"/>
          <w:sz w:val="22"/>
          <w:szCs w:val="22"/>
          <w:lang w:val="en-GB"/>
        </w:rPr>
        <w:t>Datacenter</w:t>
      </w:r>
      <w:proofErr w:type="spellEnd"/>
      <w:r w:rsidRPr="00EF3C82">
        <w:rPr>
          <w:rFonts w:ascii="Arial" w:hAnsi="Arial" w:cs="Arial"/>
          <w:sz w:val="22"/>
          <w:szCs w:val="22"/>
          <w:lang w:val="en-GB"/>
        </w:rPr>
        <w:t xml:space="preserve">, will cost ($6155) €4762. We chose the </w:t>
      </w:r>
      <w:proofErr w:type="spellStart"/>
      <w:r w:rsidRPr="00EF3C82">
        <w:rPr>
          <w:rFonts w:ascii="Arial" w:hAnsi="Arial" w:cs="Arial"/>
          <w:sz w:val="22"/>
          <w:szCs w:val="22"/>
          <w:lang w:val="en-GB"/>
        </w:rPr>
        <w:t>Datacenter</w:t>
      </w:r>
      <w:proofErr w:type="spellEnd"/>
      <w:r w:rsidRPr="00EF3C82">
        <w:rPr>
          <w:rFonts w:ascii="Arial" w:hAnsi="Arial" w:cs="Arial"/>
          <w:sz w:val="22"/>
          <w:szCs w:val="22"/>
          <w:lang w:val="en-GB"/>
        </w:rPr>
        <w:t xml:space="preserve"> version because it has an unlimited amount of virtual instances according to </w:t>
      </w:r>
      <w:hyperlink r:id="rId11" w:history="1">
        <w:r w:rsidRPr="00EF3C82">
          <w:rPr>
            <w:rStyle w:val="Hyperlink"/>
            <w:rFonts w:ascii="Arial" w:hAnsi="Arial" w:cs="Arial"/>
            <w:sz w:val="22"/>
            <w:szCs w:val="22"/>
            <w:lang w:val="en-GB"/>
          </w:rPr>
          <w:t>Microsoft</w:t>
        </w:r>
      </w:hyperlink>
      <w:r w:rsidRPr="00EF3C82">
        <w:rPr>
          <w:rFonts w:ascii="Arial" w:hAnsi="Arial" w:cs="Arial"/>
          <w:sz w:val="22"/>
          <w:szCs w:val="22"/>
          <w:lang w:val="en-GB"/>
        </w:rPr>
        <w:t xml:space="preserve">. </w:t>
      </w:r>
      <w:r w:rsidR="00616F41">
        <w:rPr>
          <w:rFonts w:ascii="Arial" w:hAnsi="Arial" w:cs="Arial"/>
          <w:sz w:val="22"/>
          <w:szCs w:val="22"/>
          <w:lang w:val="en-GB"/>
        </w:rPr>
        <w:t xml:space="preserve">The servers themselves will have Linux </w:t>
      </w:r>
      <w:proofErr w:type="spellStart"/>
      <w:r w:rsidR="00616F41">
        <w:rPr>
          <w:rFonts w:ascii="Arial" w:hAnsi="Arial" w:cs="Arial"/>
          <w:sz w:val="22"/>
          <w:szCs w:val="22"/>
          <w:lang w:val="en-GB"/>
        </w:rPr>
        <w:t>Debian</w:t>
      </w:r>
      <w:proofErr w:type="spellEnd"/>
      <w:r w:rsidR="00616F41">
        <w:rPr>
          <w:rFonts w:ascii="Arial" w:hAnsi="Arial" w:cs="Arial"/>
          <w:sz w:val="22"/>
          <w:szCs w:val="22"/>
          <w:lang w:val="en-GB"/>
        </w:rPr>
        <w:t xml:space="preserve"> as operating system because this is widely used as server operating system and most likely will be easiest to implement.</w:t>
      </w:r>
    </w:p>
    <w:p w:rsidR="00EF3C82" w:rsidRDefault="00EF3C82" w:rsidP="00EF3C82">
      <w:pPr>
        <w:pStyle w:val="NoSpacing"/>
        <w:rPr>
          <w:rFonts w:ascii="Arial" w:hAnsi="Arial" w:cs="Arial"/>
          <w:sz w:val="22"/>
          <w:szCs w:val="22"/>
          <w:lang w:val="en-GB"/>
        </w:rPr>
      </w:pPr>
    </w:p>
    <w:p w:rsidR="00EF3C82" w:rsidRDefault="00EF3C82" w:rsidP="00EF3C82">
      <w:pPr>
        <w:pStyle w:val="NoSpacing"/>
        <w:rPr>
          <w:rFonts w:ascii="Arial" w:hAnsi="Arial" w:cs="Arial"/>
          <w:sz w:val="22"/>
          <w:szCs w:val="22"/>
          <w:lang w:val="en-GB"/>
        </w:rPr>
      </w:pPr>
    </w:p>
    <w:p w:rsidR="00EF3C82" w:rsidRDefault="00EF3C82" w:rsidP="00EF3C82">
      <w:pPr>
        <w:pStyle w:val="NoSpacing"/>
        <w:rPr>
          <w:rFonts w:ascii="Arial" w:hAnsi="Arial" w:cs="Arial"/>
          <w:sz w:val="22"/>
          <w:szCs w:val="22"/>
          <w:lang w:val="en-GB"/>
        </w:rPr>
      </w:pPr>
    </w:p>
    <w:p w:rsidR="00EF3C82" w:rsidRDefault="00EF3C82" w:rsidP="00EF3C82">
      <w:pPr>
        <w:pStyle w:val="NoSpacing"/>
        <w:rPr>
          <w:rFonts w:ascii="Arial" w:hAnsi="Arial" w:cs="Arial"/>
          <w:sz w:val="22"/>
          <w:szCs w:val="22"/>
          <w:lang w:val="en-GB"/>
        </w:rPr>
      </w:pPr>
    </w:p>
    <w:p w:rsidR="00EF3C82" w:rsidRDefault="00EF3C82" w:rsidP="00EF3C82">
      <w:pPr>
        <w:pStyle w:val="NoSpacing"/>
        <w:rPr>
          <w:rFonts w:ascii="Arial" w:hAnsi="Arial" w:cs="Arial"/>
          <w:sz w:val="22"/>
          <w:szCs w:val="22"/>
          <w:lang w:val="en-GB"/>
        </w:rPr>
      </w:pPr>
    </w:p>
    <w:p w:rsidR="00EF3C82" w:rsidRDefault="00EF3C82" w:rsidP="00EF3C82">
      <w:pPr>
        <w:pStyle w:val="NoSpacing"/>
        <w:rPr>
          <w:rFonts w:ascii="Arial" w:hAnsi="Arial" w:cs="Arial"/>
          <w:sz w:val="22"/>
          <w:szCs w:val="22"/>
          <w:lang w:val="en-GB"/>
        </w:rPr>
      </w:pPr>
    </w:p>
    <w:p w:rsidR="00EF3C82" w:rsidRDefault="00EF3C82" w:rsidP="00EF3C82">
      <w:pPr>
        <w:pStyle w:val="NoSpacing"/>
        <w:rPr>
          <w:rFonts w:ascii="Arial" w:hAnsi="Arial" w:cs="Arial"/>
          <w:sz w:val="22"/>
          <w:szCs w:val="22"/>
          <w:lang w:val="en-GB"/>
        </w:rPr>
      </w:pPr>
    </w:p>
    <w:p w:rsidR="00EF3C82" w:rsidRDefault="00EF3C82" w:rsidP="00EF3C82">
      <w:pPr>
        <w:pStyle w:val="NoSpacing"/>
        <w:rPr>
          <w:rFonts w:ascii="Arial" w:hAnsi="Arial" w:cs="Arial"/>
          <w:sz w:val="22"/>
          <w:szCs w:val="22"/>
          <w:lang w:val="en-GB"/>
        </w:rPr>
      </w:pPr>
      <w:bookmarkStart w:id="9" w:name="_GoBack"/>
      <w:bookmarkEnd w:id="9"/>
    </w:p>
    <w:p w:rsidR="00EF3C82" w:rsidRDefault="00EF3C82" w:rsidP="00EF3C82">
      <w:pPr>
        <w:pStyle w:val="Heading3"/>
      </w:pPr>
      <w:r>
        <w:lastRenderedPageBreak/>
        <w:t>Total Costs</w:t>
      </w:r>
    </w:p>
    <w:p w:rsidR="00EF3C82" w:rsidRDefault="00EF3C82" w:rsidP="00EF3C82">
      <w:pPr>
        <w:pStyle w:val="NoSpacing"/>
        <w:rPr>
          <w:lang w:val="en-GB"/>
        </w:rPr>
      </w:pPr>
      <w:r>
        <w:rPr>
          <w:lang w:val="en-GB"/>
        </w:rPr>
        <w:t xml:space="preserve">The amount of storage used per client completely depends on the clients and the limits set by </w:t>
      </w:r>
      <w:proofErr w:type="spellStart"/>
      <w:r>
        <w:rPr>
          <w:lang w:val="en-GB"/>
        </w:rPr>
        <w:t>Plaintech</w:t>
      </w:r>
      <w:proofErr w:type="spellEnd"/>
      <w:r w:rsidR="00616F41">
        <w:rPr>
          <w:lang w:val="en-GB"/>
        </w:rPr>
        <w:t xml:space="preserve"> UK</w:t>
      </w:r>
      <w:r>
        <w:rPr>
          <w:lang w:val="en-GB"/>
        </w:rPr>
        <w:t xml:space="preserve">. If clients would only use low amount of storage (e.g. 1 GB to 5 GB p.p.), the total amount of hard drive space would be less than if the clients would use a higher amount of storage (e.g. 50 GB to </w:t>
      </w:r>
      <w:r w:rsidR="00616F41">
        <w:rPr>
          <w:lang w:val="en-GB"/>
        </w:rPr>
        <w:t>100</w:t>
      </w:r>
      <w:r w:rsidR="00616F41">
        <w:rPr>
          <w:lang w:val="en-GB"/>
        </w:rPr>
        <w:t xml:space="preserve"> </w:t>
      </w:r>
      <w:r>
        <w:rPr>
          <w:lang w:val="en-GB"/>
        </w:rPr>
        <w:t xml:space="preserve">GB p.p.). To calculate roughly how much storage would be used in total, we assume that every client will get 30 GB of disk space on their virtual machine. The amount of clients is roughly </w:t>
      </w:r>
      <w:r w:rsidR="008B2709">
        <w:rPr>
          <w:lang w:val="en-GB"/>
        </w:rPr>
        <w:t>50</w:t>
      </w:r>
      <w:r>
        <w:rPr>
          <w:lang w:val="en-GB"/>
        </w:rPr>
        <w:t xml:space="preserve">000; </w:t>
      </w:r>
      <w:r w:rsidR="008B2709">
        <w:rPr>
          <w:lang w:val="en-GB"/>
        </w:rPr>
        <w:t>50</w:t>
      </w:r>
      <w:r>
        <w:rPr>
          <w:lang w:val="en-GB"/>
        </w:rPr>
        <w:t>000 x 30 = 150000</w:t>
      </w:r>
      <w:r w:rsidR="008B2709">
        <w:rPr>
          <w:lang w:val="en-GB"/>
        </w:rPr>
        <w:t>0</w:t>
      </w:r>
      <w:r>
        <w:rPr>
          <w:lang w:val="en-GB"/>
        </w:rPr>
        <w:t xml:space="preserve"> GB (= 150000</w:t>
      </w:r>
      <w:r w:rsidR="008B2709">
        <w:rPr>
          <w:lang w:val="en-GB"/>
        </w:rPr>
        <w:t>0</w:t>
      </w:r>
      <w:r>
        <w:rPr>
          <w:lang w:val="en-GB"/>
        </w:rPr>
        <w:t xml:space="preserve"> / 1000 = 150</w:t>
      </w:r>
      <w:r w:rsidR="008B2709">
        <w:rPr>
          <w:lang w:val="en-GB"/>
        </w:rPr>
        <w:t>0</w:t>
      </w:r>
      <w:r>
        <w:rPr>
          <w:lang w:val="en-GB"/>
        </w:rPr>
        <w:t xml:space="preserve"> TB). Since the average rack-server can contain two hard drives of about 1 TB each, we will divide the amount of used space over the hard drives;          150</w:t>
      </w:r>
      <w:r w:rsidR="00E17497">
        <w:rPr>
          <w:lang w:val="en-GB"/>
        </w:rPr>
        <w:t>0</w:t>
      </w:r>
      <w:r>
        <w:rPr>
          <w:lang w:val="en-GB"/>
        </w:rPr>
        <w:t xml:space="preserve"> / 2 = </w:t>
      </w:r>
      <w:r w:rsidR="00E17497">
        <w:rPr>
          <w:lang w:val="en-GB"/>
        </w:rPr>
        <w:t>750</w:t>
      </w:r>
      <w:r w:rsidR="008B2709">
        <w:rPr>
          <w:lang w:val="en-GB"/>
        </w:rPr>
        <w:t xml:space="preserve"> </w:t>
      </w:r>
      <w:r>
        <w:rPr>
          <w:lang w:val="en-GB"/>
        </w:rPr>
        <w:t>Servers.</w:t>
      </w:r>
    </w:p>
    <w:p w:rsidR="00EF3C82" w:rsidRDefault="00EF3C82" w:rsidP="00EF3C82">
      <w:pPr>
        <w:pStyle w:val="NoSpacing"/>
        <w:rPr>
          <w:lang w:val="en-GB"/>
        </w:rPr>
      </w:pPr>
      <w:r>
        <w:rPr>
          <w:lang w:val="en-GB"/>
        </w:rPr>
        <w:t>Please refer to the table below for the rough estimate of the total costs.</w:t>
      </w:r>
    </w:p>
    <w:p w:rsidR="00EF3C82" w:rsidRDefault="00EF3C82" w:rsidP="00EF3C82">
      <w:pPr>
        <w:pStyle w:val="NoSpacing"/>
        <w:rPr>
          <w:lang w:val="en-GB"/>
        </w:rPr>
      </w:pPr>
    </w:p>
    <w:p w:rsidR="00EF3C82" w:rsidRDefault="00EF3C82" w:rsidP="00EF3C82">
      <w:pPr>
        <w:pStyle w:val="NoSpacing"/>
        <w:rPr>
          <w:lang w:val="en-GB"/>
        </w:rPr>
      </w:pPr>
    </w:p>
    <w:p w:rsidR="00EF3C82" w:rsidRDefault="00EF3C82" w:rsidP="00EF3C82">
      <w:pPr>
        <w:pStyle w:val="NoSpacing"/>
        <w:rPr>
          <w:lang w:val="en-GB"/>
        </w:rPr>
      </w:pPr>
    </w:p>
    <w:tbl>
      <w:tblPr>
        <w:tblStyle w:val="MediumGrid3-Accent1"/>
        <w:tblW w:w="0" w:type="auto"/>
        <w:tblLook w:val="04A0" w:firstRow="1" w:lastRow="0" w:firstColumn="1" w:lastColumn="0" w:noHBand="0" w:noVBand="1"/>
      </w:tblPr>
      <w:tblGrid>
        <w:gridCol w:w="2193"/>
        <w:gridCol w:w="2173"/>
        <w:gridCol w:w="2177"/>
        <w:gridCol w:w="2177"/>
      </w:tblGrid>
      <w:tr w:rsidR="00EF3C82" w:rsidTr="00046D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shd w:val="clear" w:color="auto" w:fill="95B3D7" w:themeFill="accent1" w:themeFillTint="99"/>
          </w:tcPr>
          <w:p w:rsidR="00EF3C82" w:rsidRDefault="00EF3C82" w:rsidP="00046D7E">
            <w:pPr>
              <w:pStyle w:val="NoSpacing"/>
              <w:rPr>
                <w:lang w:val="en-GB"/>
              </w:rPr>
            </w:pPr>
          </w:p>
        </w:tc>
        <w:tc>
          <w:tcPr>
            <w:tcW w:w="2303" w:type="dxa"/>
          </w:tcPr>
          <w:p w:rsidR="00EF3C82" w:rsidRDefault="00EF3C82" w:rsidP="00046D7E">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Amount</w:t>
            </w:r>
          </w:p>
        </w:tc>
        <w:tc>
          <w:tcPr>
            <w:tcW w:w="2303" w:type="dxa"/>
          </w:tcPr>
          <w:p w:rsidR="00EF3C82" w:rsidRDefault="00EF3C82" w:rsidP="00046D7E">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Cost Low</w:t>
            </w:r>
          </w:p>
        </w:tc>
        <w:tc>
          <w:tcPr>
            <w:tcW w:w="2303" w:type="dxa"/>
          </w:tcPr>
          <w:p w:rsidR="00EF3C82" w:rsidRDefault="00EF3C82" w:rsidP="00046D7E">
            <w:pPr>
              <w:pStyle w:val="NoSpacing"/>
              <w:cnfStyle w:val="100000000000" w:firstRow="1" w:lastRow="0" w:firstColumn="0" w:lastColumn="0" w:oddVBand="0" w:evenVBand="0" w:oddHBand="0" w:evenHBand="0" w:firstRowFirstColumn="0" w:firstRowLastColumn="0" w:lastRowFirstColumn="0" w:lastRowLastColumn="0"/>
              <w:rPr>
                <w:lang w:val="en-GB"/>
              </w:rPr>
            </w:pPr>
            <w:r>
              <w:rPr>
                <w:lang w:val="en-GB"/>
              </w:rPr>
              <w:t>Cost High</w:t>
            </w:r>
          </w:p>
        </w:tc>
      </w:tr>
      <w:tr w:rsidR="00EF3C82" w:rsidTr="0004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F3C82" w:rsidRDefault="00EF3C82" w:rsidP="00046D7E">
            <w:pPr>
              <w:pStyle w:val="NoSpacing"/>
              <w:rPr>
                <w:lang w:val="en-GB"/>
              </w:rPr>
            </w:pPr>
            <w:r>
              <w:rPr>
                <w:lang w:val="en-GB"/>
              </w:rPr>
              <w:t>Servers</w:t>
            </w:r>
          </w:p>
        </w:tc>
        <w:tc>
          <w:tcPr>
            <w:tcW w:w="2303" w:type="dxa"/>
          </w:tcPr>
          <w:p w:rsidR="00EF3C82" w:rsidRDefault="00E17497" w:rsidP="00046D7E">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750</w:t>
            </w:r>
          </w:p>
        </w:tc>
        <w:tc>
          <w:tcPr>
            <w:tcW w:w="2303" w:type="dxa"/>
          </w:tcPr>
          <w:p w:rsidR="00EF3C82" w:rsidRDefault="00EF3C82" w:rsidP="00046D7E">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€ 75000</w:t>
            </w:r>
            <w:r w:rsidR="00E17497">
              <w:rPr>
                <w:lang w:val="en-GB"/>
              </w:rPr>
              <w:t>0</w:t>
            </w:r>
          </w:p>
        </w:tc>
        <w:tc>
          <w:tcPr>
            <w:tcW w:w="2303" w:type="dxa"/>
          </w:tcPr>
          <w:p w:rsidR="00EF3C82" w:rsidRDefault="00EF3C82" w:rsidP="00046D7E">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€ 525000</w:t>
            </w:r>
            <w:r w:rsidR="00E17497">
              <w:rPr>
                <w:lang w:val="en-GB"/>
              </w:rPr>
              <w:t>0</w:t>
            </w:r>
          </w:p>
        </w:tc>
      </w:tr>
      <w:tr w:rsidR="00EF3C82" w:rsidTr="00046D7E">
        <w:tc>
          <w:tcPr>
            <w:cnfStyle w:val="001000000000" w:firstRow="0" w:lastRow="0" w:firstColumn="1" w:lastColumn="0" w:oddVBand="0" w:evenVBand="0" w:oddHBand="0" w:evenHBand="0" w:firstRowFirstColumn="0" w:firstRowLastColumn="0" w:lastRowFirstColumn="0" w:lastRowLastColumn="0"/>
            <w:tcW w:w="2303" w:type="dxa"/>
          </w:tcPr>
          <w:p w:rsidR="00EF3C82" w:rsidRDefault="00EF3C82" w:rsidP="00046D7E">
            <w:pPr>
              <w:pStyle w:val="NoSpacing"/>
              <w:rPr>
                <w:lang w:val="en-GB"/>
              </w:rPr>
            </w:pPr>
            <w:r>
              <w:rPr>
                <w:lang w:val="en-GB"/>
              </w:rPr>
              <w:t>Hard Drives</w:t>
            </w:r>
          </w:p>
        </w:tc>
        <w:tc>
          <w:tcPr>
            <w:tcW w:w="2303" w:type="dxa"/>
          </w:tcPr>
          <w:p w:rsidR="00EF3C82" w:rsidRDefault="00EF3C82" w:rsidP="00046D7E">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150</w:t>
            </w:r>
            <w:r w:rsidR="00E17497">
              <w:rPr>
                <w:lang w:val="en-GB"/>
              </w:rPr>
              <w:t>0</w:t>
            </w:r>
          </w:p>
        </w:tc>
        <w:tc>
          <w:tcPr>
            <w:tcW w:w="2303" w:type="dxa"/>
          </w:tcPr>
          <w:p w:rsidR="00EF3C82" w:rsidRDefault="00EF3C82" w:rsidP="00046D7E">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€ 30000</w:t>
            </w:r>
            <w:r w:rsidR="00E17497">
              <w:rPr>
                <w:lang w:val="en-GB"/>
              </w:rPr>
              <w:t>0</w:t>
            </w:r>
          </w:p>
        </w:tc>
        <w:tc>
          <w:tcPr>
            <w:tcW w:w="2303" w:type="dxa"/>
          </w:tcPr>
          <w:p w:rsidR="00EF3C82" w:rsidRDefault="00EF3C82" w:rsidP="00046D7E">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€ 30000</w:t>
            </w:r>
            <w:r w:rsidR="00E17497">
              <w:rPr>
                <w:lang w:val="en-GB"/>
              </w:rPr>
              <w:t>0</w:t>
            </w:r>
          </w:p>
        </w:tc>
      </w:tr>
      <w:tr w:rsidR="00EF3C82" w:rsidTr="0004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Pr>
          <w:p w:rsidR="00EF3C82" w:rsidRDefault="00EF3C82" w:rsidP="00046D7E">
            <w:pPr>
              <w:pStyle w:val="NoSpacing"/>
              <w:rPr>
                <w:lang w:val="en-GB"/>
              </w:rPr>
            </w:pPr>
            <w:r>
              <w:rPr>
                <w:lang w:val="en-GB"/>
              </w:rPr>
              <w:t>Operating System</w:t>
            </w:r>
          </w:p>
        </w:tc>
        <w:tc>
          <w:tcPr>
            <w:tcW w:w="2303" w:type="dxa"/>
          </w:tcPr>
          <w:p w:rsidR="00EF3C82" w:rsidRDefault="00EF3C82" w:rsidP="00046D7E">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w:t>
            </w:r>
          </w:p>
        </w:tc>
        <w:tc>
          <w:tcPr>
            <w:tcW w:w="2303" w:type="dxa"/>
          </w:tcPr>
          <w:p w:rsidR="00EF3C82" w:rsidRDefault="00EF3C82" w:rsidP="00046D7E">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€ 4762</w:t>
            </w:r>
          </w:p>
        </w:tc>
        <w:tc>
          <w:tcPr>
            <w:tcW w:w="2303" w:type="dxa"/>
          </w:tcPr>
          <w:p w:rsidR="00EF3C82" w:rsidRDefault="00EF3C82" w:rsidP="00046D7E">
            <w:pPr>
              <w:pStyle w:val="NoSpacing"/>
              <w:cnfStyle w:val="000000100000" w:firstRow="0" w:lastRow="0" w:firstColumn="0" w:lastColumn="0" w:oddVBand="0" w:evenVBand="0" w:oddHBand="1" w:evenHBand="0" w:firstRowFirstColumn="0" w:firstRowLastColumn="0" w:lastRowFirstColumn="0" w:lastRowLastColumn="0"/>
              <w:rPr>
                <w:lang w:val="en-GB"/>
              </w:rPr>
            </w:pPr>
            <w:r>
              <w:rPr>
                <w:lang w:val="en-GB"/>
              </w:rPr>
              <w:t>€ 4762</w:t>
            </w:r>
          </w:p>
        </w:tc>
      </w:tr>
      <w:tr w:rsidR="00EF3C82" w:rsidTr="00046D7E">
        <w:tc>
          <w:tcPr>
            <w:cnfStyle w:val="001000000000" w:firstRow="0" w:lastRow="0" w:firstColumn="1" w:lastColumn="0" w:oddVBand="0" w:evenVBand="0" w:oddHBand="0" w:evenHBand="0" w:firstRowFirstColumn="0" w:firstRowLastColumn="0" w:lastRowFirstColumn="0" w:lastRowLastColumn="0"/>
            <w:tcW w:w="2303" w:type="dxa"/>
          </w:tcPr>
          <w:p w:rsidR="00EF3C82" w:rsidRDefault="00EF3C82" w:rsidP="00046D7E">
            <w:pPr>
              <w:pStyle w:val="NoSpacing"/>
              <w:rPr>
                <w:lang w:val="en-GB"/>
              </w:rPr>
            </w:pPr>
            <w:r>
              <w:rPr>
                <w:lang w:val="en-GB"/>
              </w:rPr>
              <w:t>Total</w:t>
            </w:r>
          </w:p>
        </w:tc>
        <w:tc>
          <w:tcPr>
            <w:tcW w:w="2303" w:type="dxa"/>
            <w:tcBorders>
              <w:bottom w:val="single" w:sz="8" w:space="0" w:color="FFFFFF" w:themeColor="background1"/>
            </w:tcBorders>
          </w:tcPr>
          <w:p w:rsidR="00EF3C82" w:rsidRDefault="00EF3C82" w:rsidP="00046D7E">
            <w:pPr>
              <w:pStyle w:val="NoSpacing"/>
              <w:cnfStyle w:val="000000000000" w:firstRow="0" w:lastRow="0" w:firstColumn="0" w:lastColumn="0" w:oddVBand="0" w:evenVBand="0" w:oddHBand="0" w:evenHBand="0" w:firstRowFirstColumn="0" w:firstRowLastColumn="0" w:lastRowFirstColumn="0" w:lastRowLastColumn="0"/>
              <w:rPr>
                <w:lang w:val="en-GB"/>
              </w:rPr>
            </w:pPr>
          </w:p>
        </w:tc>
        <w:tc>
          <w:tcPr>
            <w:tcW w:w="2303" w:type="dxa"/>
            <w:tcBorders>
              <w:bottom w:val="inset" w:sz="6" w:space="0" w:color="auto"/>
            </w:tcBorders>
          </w:tcPr>
          <w:p w:rsidR="00EF3C82" w:rsidRDefault="00EF3C82" w:rsidP="00046D7E">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€ 10</w:t>
            </w:r>
            <w:r w:rsidR="00E17497">
              <w:rPr>
                <w:lang w:val="en-GB"/>
              </w:rPr>
              <w:t>54762</w:t>
            </w:r>
          </w:p>
        </w:tc>
        <w:tc>
          <w:tcPr>
            <w:tcW w:w="2303" w:type="dxa"/>
            <w:tcBorders>
              <w:bottom w:val="inset" w:sz="6" w:space="0" w:color="auto"/>
            </w:tcBorders>
          </w:tcPr>
          <w:p w:rsidR="00EF3C82" w:rsidRDefault="00EF3C82" w:rsidP="00046D7E">
            <w:pPr>
              <w:pStyle w:val="NoSpacing"/>
              <w:cnfStyle w:val="000000000000" w:firstRow="0" w:lastRow="0" w:firstColumn="0" w:lastColumn="0" w:oddVBand="0" w:evenVBand="0" w:oddHBand="0" w:evenHBand="0" w:firstRowFirstColumn="0" w:firstRowLastColumn="0" w:lastRowFirstColumn="0" w:lastRowLastColumn="0"/>
              <w:rPr>
                <w:lang w:val="en-GB"/>
              </w:rPr>
            </w:pPr>
            <w:r>
              <w:rPr>
                <w:lang w:val="en-GB"/>
              </w:rPr>
              <w:t>€ 55</w:t>
            </w:r>
            <w:r w:rsidR="00E17497">
              <w:rPr>
                <w:lang w:val="en-GB"/>
              </w:rPr>
              <w:t>54762</w:t>
            </w:r>
          </w:p>
        </w:tc>
      </w:tr>
      <w:tr w:rsidR="00EF3C82" w:rsidTr="00046D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3" w:type="dxa"/>
            <w:tcBorders>
              <w:right w:val="single" w:sz="8" w:space="0" w:color="FFFFFF" w:themeColor="background1"/>
            </w:tcBorders>
          </w:tcPr>
          <w:p w:rsidR="00EF3C82" w:rsidRDefault="00EF3C82" w:rsidP="00046D7E">
            <w:pPr>
              <w:pStyle w:val="NoSpacing"/>
              <w:rPr>
                <w:lang w:val="en-GB"/>
              </w:rPr>
            </w:pPr>
            <w:r>
              <w:rPr>
                <w:lang w:val="en-GB"/>
              </w:rPr>
              <w:t>Average Total</w:t>
            </w:r>
          </w:p>
        </w:tc>
        <w:tc>
          <w:tcPr>
            <w:tcW w:w="2303" w:type="dxa"/>
            <w:tcBorders>
              <w:right w:val="inset" w:sz="6" w:space="0" w:color="auto"/>
            </w:tcBorders>
          </w:tcPr>
          <w:p w:rsidR="00EF3C82" w:rsidRDefault="00EF3C82" w:rsidP="00046D7E">
            <w:pPr>
              <w:pStyle w:val="NoSpacing"/>
              <w:cnfStyle w:val="000000100000" w:firstRow="0" w:lastRow="0" w:firstColumn="0" w:lastColumn="0" w:oddVBand="0" w:evenVBand="0" w:oddHBand="1" w:evenHBand="0" w:firstRowFirstColumn="0" w:firstRowLastColumn="0" w:lastRowFirstColumn="0" w:lastRowLastColumn="0"/>
              <w:rPr>
                <w:lang w:val="en-GB"/>
              </w:rPr>
            </w:pPr>
          </w:p>
        </w:tc>
        <w:tc>
          <w:tcPr>
            <w:tcW w:w="4606" w:type="dxa"/>
            <w:gridSpan w:val="2"/>
            <w:tcBorders>
              <w:top w:val="inset" w:sz="6" w:space="0" w:color="auto"/>
              <w:left w:val="inset" w:sz="6" w:space="0" w:color="auto"/>
              <w:bottom w:val="outset" w:sz="6" w:space="0" w:color="auto"/>
              <w:right w:val="outset" w:sz="6" w:space="0" w:color="auto"/>
            </w:tcBorders>
          </w:tcPr>
          <w:p w:rsidR="00EF3C82" w:rsidRDefault="00EF3C82" w:rsidP="00046D7E">
            <w:pPr>
              <w:pStyle w:val="NoSpacing"/>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€ 33</w:t>
            </w:r>
            <w:r w:rsidR="00E17497">
              <w:rPr>
                <w:lang w:val="en-GB"/>
              </w:rPr>
              <w:t>0</w:t>
            </w:r>
            <w:r>
              <w:rPr>
                <w:lang w:val="en-GB"/>
              </w:rPr>
              <w:t>4762</w:t>
            </w:r>
          </w:p>
        </w:tc>
      </w:tr>
    </w:tbl>
    <w:p w:rsidR="00EF3C82" w:rsidRPr="00EF3C82" w:rsidRDefault="00EF3C82" w:rsidP="00EF3C82">
      <w:pPr>
        <w:pStyle w:val="NoSpacing"/>
        <w:rPr>
          <w:rFonts w:ascii="Arial" w:hAnsi="Arial" w:cs="Arial"/>
          <w:sz w:val="22"/>
          <w:szCs w:val="22"/>
          <w:lang w:val="en-GB"/>
        </w:rPr>
      </w:pPr>
    </w:p>
    <w:p w:rsidR="00C9113F" w:rsidRPr="00EF3C82" w:rsidRDefault="00C9113F" w:rsidP="00EF3C82">
      <w:pPr>
        <w:pStyle w:val="Heading4"/>
        <w:numPr>
          <w:ilvl w:val="0"/>
          <w:numId w:val="0"/>
        </w:numPr>
        <w:ind w:left="864" w:hanging="864"/>
        <w:rPr>
          <w:lang w:val="en-GB"/>
        </w:rPr>
      </w:pPr>
    </w:p>
    <w:sectPr w:rsidR="00C9113F" w:rsidRPr="00EF3C82">
      <w:headerReference w:type="default" r:id="rId12"/>
      <w:footerReference w:type="default" r:id="rId13"/>
      <w:pgSz w:w="11906" w:h="16838" w:code="9"/>
      <w:pgMar w:top="1985" w:right="1701" w:bottom="1701" w:left="1701" w:header="709" w:footer="992"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42DC" w:rsidRDefault="00B742DC">
      <w:pPr>
        <w:spacing w:line="240" w:lineRule="auto"/>
      </w:pPr>
      <w:r>
        <w:separator/>
      </w:r>
    </w:p>
  </w:endnote>
  <w:endnote w:type="continuationSeparator" w:id="0">
    <w:p w:rsidR="00B742DC" w:rsidRDefault="00B742D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B742DC">
    <w:pPr>
      <w:pStyle w:val="Foo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6" type="#_x0000_t75" style="position:absolute;margin-left:54.8pt;margin-top:759.2pt;width:458.5pt;height:31.05pt;z-index:-251658240;mso-wrap-edited:f;mso-position-horizontal-relative:page;mso-position-vertical-relative:page" wrapcoords="990 527 919 8956 35 13171 848 16859 990 16859 21529 13698 21529 12644 1202 8956 1131 527 990 527">
          <v:imagedata r:id="rId1" o:title=""/>
          <w10:wrap anchorx="page" anchory="page"/>
        </v:shape>
        <o:OLEObject Type="Embed" ProgID="CorelDRAW.Graphic.9" ShapeID="_x0000_s2066" DrawAspect="Content" ObjectID="_1472296595" r:id="rId2"/>
      </w:pict>
    </w:r>
    <w:r w:rsidR="00272D71">
      <w:fldChar w:fldCharType="begin"/>
    </w:r>
    <w:r w:rsidR="00272D71">
      <w:instrText xml:space="preserve"> TITLE  \* MERGEFORMAT </w:instrText>
    </w:r>
    <w:r w:rsidR="00272D71">
      <w:fldChar w:fldCharType="separate"/>
    </w:r>
    <w:r w:rsidR="00D302C1" w:rsidRPr="00D302C1">
      <w:rPr>
        <w:rStyle w:val="PageNumber"/>
      </w:rPr>
      <w:t>Titel van het document</w:t>
    </w:r>
    <w:r w:rsidR="00272D71">
      <w:rPr>
        <w:rStyle w:val="PageNumber"/>
      </w:rPr>
      <w:fldChar w:fldCharType="end"/>
    </w:r>
    <w:r w:rsidR="00CD698A">
      <w:tab/>
    </w:r>
    <w:r w:rsidR="00CD698A">
      <w:tab/>
    </w:r>
    <w:r w:rsidR="00CD698A">
      <w:rPr>
        <w:rStyle w:val="PageNumber"/>
      </w:rPr>
      <w:fldChar w:fldCharType="begin"/>
    </w:r>
    <w:r w:rsidR="00CD698A">
      <w:rPr>
        <w:rStyle w:val="PageNumber"/>
      </w:rPr>
      <w:instrText xml:space="preserve"> PAGE </w:instrText>
    </w:r>
    <w:r w:rsidR="00CD698A">
      <w:rPr>
        <w:rStyle w:val="PageNumber"/>
      </w:rPr>
      <w:fldChar w:fldCharType="separate"/>
    </w:r>
    <w:r w:rsidR="00304D37">
      <w:rPr>
        <w:rStyle w:val="PageNumber"/>
        <w:noProof/>
      </w:rPr>
      <w:t>7</w:t>
    </w:r>
    <w:r w:rsidR="00CD698A">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42DC" w:rsidRDefault="00B742DC">
      <w:pPr>
        <w:spacing w:line="240" w:lineRule="auto"/>
      </w:pPr>
      <w:r>
        <w:separator/>
      </w:r>
    </w:p>
  </w:footnote>
  <w:footnote w:type="continuationSeparator" w:id="0">
    <w:p w:rsidR="00B742DC" w:rsidRDefault="00B742D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56C1F" w:rsidRDefault="00F56C1F">
    <w:pPr>
      <w:pStyle w:val="Header"/>
    </w:pPr>
  </w:p>
  <w:p w:rsidR="00F56C1F" w:rsidRDefault="00F56C1F">
    <w:pPr>
      <w:pStyle w:val="Header"/>
    </w:pPr>
  </w:p>
  <w:p w:rsidR="00F56C1F" w:rsidRDefault="00D302C1">
    <w:pPr>
      <w:pStyle w:val="Header"/>
    </w:pPr>
    <w:r>
      <w:rPr>
        <w:noProof/>
      </w:rPr>
      <w:drawing>
        <wp:inline distT="0" distB="0" distL="0" distR="0" wp14:anchorId="15831BEF" wp14:editId="61D34D27">
          <wp:extent cx="5748655" cy="2353945"/>
          <wp:effectExtent l="0" t="0" r="4445" b="8255"/>
          <wp:docPr id="2" name="Afbeelding 2"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TopiaLogo"/>
                  <pic:cNvPicPr>
                    <a:picLocks noChangeAspect="1" noChangeArrowheads="1"/>
                  </pic:cNvPicPr>
                </pic:nvPicPr>
                <pic:blipFill>
                  <a:blip r:embed="rId1">
                    <a:lum bright="-20000" contrast="-60000"/>
                    <a:extLst>
                      <a:ext uri="{28A0092B-C50C-407E-A947-70E740481C1C}">
                        <a14:useLocalDpi xmlns:a14="http://schemas.microsoft.com/office/drawing/2010/main" val="0"/>
                      </a:ext>
                    </a:extLst>
                  </a:blip>
                  <a:srcRect/>
                  <a:stretch>
                    <a:fillRect/>
                  </a:stretch>
                </pic:blipFill>
                <pic:spPr bwMode="auto">
                  <a:xfrm>
                    <a:off x="0" y="0"/>
                    <a:ext cx="5748655" cy="2353945"/>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D698A" w:rsidRDefault="00D302C1">
    <w:pPr>
      <w:pStyle w:val="Header"/>
      <w:jc w:val="right"/>
    </w:pPr>
    <w:r>
      <w:rPr>
        <w:noProof/>
        <w:sz w:val="20"/>
      </w:rPr>
      <w:drawing>
        <wp:anchor distT="0" distB="0" distL="114300" distR="114300" simplePos="0" relativeHeight="251657216" behindDoc="1" locked="0" layoutInCell="1" allowOverlap="1">
          <wp:simplePos x="0" y="0"/>
          <wp:positionH relativeFrom="column">
            <wp:posOffset>4343400</wp:posOffset>
          </wp:positionH>
          <wp:positionV relativeFrom="paragraph">
            <wp:posOffset>10160</wp:posOffset>
          </wp:positionV>
          <wp:extent cx="1014730" cy="428625"/>
          <wp:effectExtent l="0" t="0" r="0" b="9525"/>
          <wp:wrapNone/>
          <wp:docPr id="19" name="Afbeelding 19" descr="ITopi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Topia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14730" cy="4286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2B23F4"/>
    <w:multiLevelType w:val="hybridMultilevel"/>
    <w:tmpl w:val="E598B3B8"/>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nsid w:val="2D524E38"/>
    <w:multiLevelType w:val="hybridMultilevel"/>
    <w:tmpl w:val="25B8902E"/>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
    <w:nsid w:val="3E7138B1"/>
    <w:multiLevelType w:val="hybridMultilevel"/>
    <w:tmpl w:val="1F2671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nsid w:val="4B387801"/>
    <w:multiLevelType w:val="multilevel"/>
    <w:tmpl w:val="9C12C5E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nsid w:val="670272EA"/>
    <w:multiLevelType w:val="hybridMultilevel"/>
    <w:tmpl w:val="7BC22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C14D92"/>
    <w:multiLevelType w:val="hybridMultilevel"/>
    <w:tmpl w:val="0192ADA8"/>
    <w:lvl w:ilvl="0" w:tplc="0409000F">
      <w:start w:val="1"/>
      <w:numFmt w:val="decimal"/>
      <w:lvlText w:val="%1."/>
      <w:lvlJc w:val="left"/>
      <w:pPr>
        <w:ind w:left="720" w:hanging="360"/>
      </w:pPr>
    </w:lvl>
    <w:lvl w:ilvl="1" w:tplc="0413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D3D1503"/>
    <w:multiLevelType w:val="hybridMultilevel"/>
    <w:tmpl w:val="925662A2"/>
    <w:lvl w:ilvl="0" w:tplc="04130001">
      <w:start w:val="1"/>
      <w:numFmt w:val="bullet"/>
      <w:lvlText w:val=""/>
      <w:lvlJc w:val="left"/>
      <w:pPr>
        <w:tabs>
          <w:tab w:val="num" w:pos="720"/>
        </w:tabs>
        <w:ind w:left="720" w:hanging="360"/>
      </w:pPr>
      <w:rPr>
        <w:rFonts w:ascii="Symbol" w:hAnsi="Symbol" w:hint="default"/>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0"/>
  </w:num>
  <w:num w:numId="3">
    <w:abstractNumId w:val="6"/>
  </w:num>
  <w:num w:numId="4">
    <w:abstractNumId w:val="1"/>
  </w:num>
  <w:num w:numId="5">
    <w:abstractNumId w:val="2"/>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09"/>
  <w:hyphenationZone w:val="425"/>
  <w:noPunctuationKerning/>
  <w:characterSpacingControl w:val="doNotCompress"/>
  <w:hdrShapeDefaults>
    <o:shapedefaults v:ext="edit" spidmax="2067"/>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2C1"/>
    <w:rsid w:val="001711EE"/>
    <w:rsid w:val="0017132A"/>
    <w:rsid w:val="001C1D37"/>
    <w:rsid w:val="00272D71"/>
    <w:rsid w:val="002A2668"/>
    <w:rsid w:val="002E3E12"/>
    <w:rsid w:val="00304D37"/>
    <w:rsid w:val="003702C3"/>
    <w:rsid w:val="00394BD6"/>
    <w:rsid w:val="003E3BEC"/>
    <w:rsid w:val="00524E7C"/>
    <w:rsid w:val="00563BBC"/>
    <w:rsid w:val="00616F41"/>
    <w:rsid w:val="00630C44"/>
    <w:rsid w:val="008B2709"/>
    <w:rsid w:val="0091221F"/>
    <w:rsid w:val="009231D4"/>
    <w:rsid w:val="009B1936"/>
    <w:rsid w:val="009B68DE"/>
    <w:rsid w:val="00A637FD"/>
    <w:rsid w:val="00B742DC"/>
    <w:rsid w:val="00C360DB"/>
    <w:rsid w:val="00C9113F"/>
    <w:rsid w:val="00CD698A"/>
    <w:rsid w:val="00CE3568"/>
    <w:rsid w:val="00D302C1"/>
    <w:rsid w:val="00E07D31"/>
    <w:rsid w:val="00E17497"/>
    <w:rsid w:val="00E42619"/>
    <w:rsid w:val="00EB2675"/>
    <w:rsid w:val="00EF3C82"/>
    <w:rsid w:val="00F56C1F"/>
    <w:rsid w:val="00FB010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semiHidden/>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394B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D6"/>
    <w:rPr>
      <w:rFonts w:ascii="Tahoma" w:hAnsi="Tahoma" w:cs="Tahoma"/>
      <w:sz w:val="16"/>
      <w:szCs w:val="16"/>
    </w:rPr>
  </w:style>
  <w:style w:type="paragraph" w:styleId="NoSpacing">
    <w:name w:val="No Spacing"/>
    <w:uiPriority w:val="1"/>
    <w:qFormat/>
    <w:rsid w:val="00E07D31"/>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E07D31"/>
    <w:pPr>
      <w:ind w:left="720"/>
      <w:contextualSpacing/>
    </w:pPr>
  </w:style>
  <w:style w:type="table" w:styleId="MediumGrid3-Accent1">
    <w:name w:val="Medium Grid 3 Accent 1"/>
    <w:basedOn w:val="TableNormal"/>
    <w:uiPriority w:val="69"/>
    <w:rsid w:val="00EF3C82"/>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line="269" w:lineRule="auto"/>
    </w:pPr>
    <w:rPr>
      <w:rFonts w:ascii="Arial" w:hAnsi="Arial"/>
      <w:sz w:val="22"/>
      <w:szCs w:val="24"/>
    </w:rPr>
  </w:style>
  <w:style w:type="paragraph" w:styleId="Heading1">
    <w:name w:val="heading 1"/>
    <w:basedOn w:val="Normal"/>
    <w:next w:val="Normal"/>
    <w:qFormat/>
    <w:pPr>
      <w:keepNext/>
      <w:pageBreakBefore/>
      <w:numPr>
        <w:numId w:val="1"/>
      </w:numPr>
      <w:spacing w:after="120"/>
      <w:outlineLvl w:val="0"/>
    </w:pPr>
    <w:rPr>
      <w:b/>
      <w:bCs/>
      <w:sz w:val="48"/>
    </w:rPr>
  </w:style>
  <w:style w:type="paragraph" w:styleId="Heading2">
    <w:name w:val="heading 2"/>
    <w:basedOn w:val="Normal"/>
    <w:next w:val="Normal"/>
    <w:qFormat/>
    <w:pPr>
      <w:keepNext/>
      <w:numPr>
        <w:ilvl w:val="1"/>
        <w:numId w:val="1"/>
      </w:numPr>
      <w:spacing w:before="360" w:after="60"/>
      <w:outlineLvl w:val="1"/>
    </w:pPr>
    <w:rPr>
      <w:rFonts w:cs="Arial"/>
      <w:b/>
      <w:bCs/>
      <w:sz w:val="36"/>
      <w:szCs w:val="28"/>
    </w:rPr>
  </w:style>
  <w:style w:type="paragraph" w:styleId="Heading3">
    <w:name w:val="heading 3"/>
    <w:basedOn w:val="Normal"/>
    <w:next w:val="Normal"/>
    <w:qFormat/>
    <w:pPr>
      <w:keepNext/>
      <w:numPr>
        <w:ilvl w:val="2"/>
        <w:numId w:val="1"/>
      </w:numPr>
      <w:spacing w:before="360" w:after="40"/>
      <w:outlineLvl w:val="2"/>
    </w:pPr>
    <w:rPr>
      <w:rFonts w:cs="Arial"/>
      <w:b/>
      <w:bCs/>
      <w:sz w:val="28"/>
      <w:szCs w:val="26"/>
    </w:rPr>
  </w:style>
  <w:style w:type="paragraph" w:styleId="Heading4">
    <w:name w:val="heading 4"/>
    <w:basedOn w:val="Normal"/>
    <w:next w:val="Normal"/>
    <w:qFormat/>
    <w:pPr>
      <w:keepNext/>
      <w:numPr>
        <w:ilvl w:val="3"/>
        <w:numId w:val="1"/>
      </w:numPr>
      <w:spacing w:before="240" w:after="60"/>
      <w:outlineLvl w:val="3"/>
    </w:pPr>
    <w:rPr>
      <w:rFonts w:cs="Arial"/>
      <w:b/>
      <w:bCs/>
      <w:sz w:val="24"/>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rFonts w:ascii="Times New Roman" w:hAnsi="Times New Roman"/>
      <w:b/>
      <w:bCs/>
      <w:szCs w:val="22"/>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ind w:left="3600" w:hanging="1080"/>
    </w:pPr>
    <w:rPr>
      <w:sz w:val="24"/>
    </w:rPr>
  </w:style>
  <w:style w:type="paragraph" w:styleId="Header">
    <w:name w:val="header"/>
    <w:basedOn w:val="Normal"/>
    <w:pPr>
      <w:tabs>
        <w:tab w:val="center" w:pos="4153"/>
        <w:tab w:val="right" w:pos="8306"/>
      </w:tabs>
      <w:spacing w:before="300"/>
    </w:pPr>
    <w:rPr>
      <w:b/>
      <w:bCs/>
    </w:rPr>
  </w:style>
  <w:style w:type="paragraph" w:styleId="Footer">
    <w:name w:val="footer"/>
    <w:basedOn w:val="Normal"/>
    <w:pPr>
      <w:tabs>
        <w:tab w:val="center" w:pos="4153"/>
        <w:tab w:val="right" w:pos="8505"/>
      </w:tabs>
    </w:pPr>
    <w:rPr>
      <w:sz w:val="18"/>
    </w:rPr>
  </w:style>
  <w:style w:type="character" w:styleId="PageNumber">
    <w:name w:val="page number"/>
    <w:basedOn w:val="DefaultParagraphFont"/>
  </w:style>
  <w:style w:type="paragraph" w:styleId="BodyText">
    <w:name w:val="Body Text"/>
    <w:basedOn w:val="Normal"/>
    <w:rPr>
      <w:sz w:val="24"/>
    </w:rPr>
  </w:style>
  <w:style w:type="paragraph" w:styleId="TOC1">
    <w:name w:val="toc 1"/>
    <w:basedOn w:val="Normal"/>
    <w:next w:val="Normal"/>
    <w:autoRedefine/>
    <w:semiHidden/>
  </w:style>
  <w:style w:type="paragraph" w:customStyle="1" w:styleId="Titel1">
    <w:name w:val="Titel1"/>
    <w:basedOn w:val="Heading1"/>
    <w:pPr>
      <w:numPr>
        <w:numId w:val="0"/>
      </w:numPr>
      <w:spacing w:after="0" w:line="240" w:lineRule="auto"/>
    </w:pPr>
    <w:rPr>
      <w:color w:val="FFFFFF"/>
    </w:rPr>
  </w:style>
  <w:style w:type="paragraph" w:customStyle="1" w:styleId="Subtitel">
    <w:name w:val="Subtitel"/>
    <w:basedOn w:val="Heading2"/>
    <w:pPr>
      <w:numPr>
        <w:ilvl w:val="0"/>
        <w:numId w:val="0"/>
      </w:numPr>
      <w:spacing w:before="0" w:after="0" w:line="240" w:lineRule="auto"/>
    </w:pPr>
    <w:rPr>
      <w:b w:val="0"/>
      <w:bCs w:val="0"/>
      <w:color w:val="FFFFFF"/>
    </w:rPr>
  </w:style>
  <w:style w:type="paragraph" w:customStyle="1" w:styleId="Facts">
    <w:name w:val="Facts"/>
    <w:basedOn w:val="Normal"/>
    <w:pPr>
      <w:tabs>
        <w:tab w:val="left" w:pos="3960"/>
      </w:tabs>
      <w:ind w:left="3960" w:hanging="1080"/>
    </w:pPr>
  </w:style>
  <w:style w:type="paragraph" w:styleId="TOC2">
    <w:name w:val="toc 2"/>
    <w:basedOn w:val="Normal"/>
    <w:next w:val="Normal"/>
    <w:autoRedefine/>
    <w:semiHidden/>
    <w:pPr>
      <w:ind w:left="220"/>
    </w:p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character" w:styleId="Hyperlink">
    <w:name w:val="Hyperlink"/>
    <w:basedOn w:val="DefaultParagraphFont"/>
    <w:rPr>
      <w:color w:val="0000FF"/>
      <w:u w:val="single"/>
    </w:rPr>
  </w:style>
  <w:style w:type="paragraph" w:customStyle="1" w:styleId="Headingzondernummering">
    <w:name w:val="Heading zonder nummering"/>
    <w:basedOn w:val="Heading1"/>
    <w:pPr>
      <w:numPr>
        <w:numId w:val="0"/>
      </w:numPr>
    </w:pPr>
  </w:style>
  <w:style w:type="paragraph" w:styleId="BalloonText">
    <w:name w:val="Balloon Text"/>
    <w:basedOn w:val="Normal"/>
    <w:link w:val="BalloonTextChar"/>
    <w:uiPriority w:val="99"/>
    <w:semiHidden/>
    <w:unhideWhenUsed/>
    <w:rsid w:val="00394BD6"/>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4BD6"/>
    <w:rPr>
      <w:rFonts w:ascii="Tahoma" w:hAnsi="Tahoma" w:cs="Tahoma"/>
      <w:sz w:val="16"/>
      <w:szCs w:val="16"/>
    </w:rPr>
  </w:style>
  <w:style w:type="paragraph" w:styleId="NoSpacing">
    <w:name w:val="No Spacing"/>
    <w:uiPriority w:val="1"/>
    <w:qFormat/>
    <w:rsid w:val="00E07D31"/>
    <w:rPr>
      <w:rFonts w:asciiTheme="minorHAnsi" w:eastAsiaTheme="minorEastAsia" w:hAnsiTheme="minorHAnsi" w:cstheme="minorBidi"/>
      <w:sz w:val="24"/>
      <w:szCs w:val="24"/>
      <w:lang w:val="en-US" w:eastAsia="en-US"/>
    </w:rPr>
  </w:style>
  <w:style w:type="paragraph" w:styleId="ListParagraph">
    <w:name w:val="List Paragraph"/>
    <w:basedOn w:val="Normal"/>
    <w:uiPriority w:val="34"/>
    <w:qFormat/>
    <w:rsid w:val="00E07D31"/>
    <w:pPr>
      <w:ind w:left="720"/>
      <w:contextualSpacing/>
    </w:pPr>
  </w:style>
  <w:style w:type="table" w:styleId="MediumGrid3-Accent1">
    <w:name w:val="Medium Grid 3 Accent 1"/>
    <w:basedOn w:val="TableNormal"/>
    <w:uiPriority w:val="69"/>
    <w:rsid w:val="00EF3C82"/>
    <w:rPr>
      <w:rFonts w:asciiTheme="minorHAnsi" w:eastAsiaTheme="minorHAnsi" w:hAnsiTheme="minorHAnsi" w:cstheme="minorBidi"/>
      <w:sz w:val="22"/>
      <w:szCs w:val="22"/>
      <w:lang w:eastAsia="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7628857">
      <w:bodyDiv w:val="1"/>
      <w:marLeft w:val="0"/>
      <w:marRight w:val="0"/>
      <w:marTop w:val="0"/>
      <w:marBottom w:val="0"/>
      <w:divBdr>
        <w:top w:val="none" w:sz="0" w:space="0" w:color="auto"/>
        <w:left w:val="none" w:sz="0" w:space="0" w:color="auto"/>
        <w:bottom w:val="none" w:sz="0" w:space="0" w:color="auto"/>
        <w:right w:val="none" w:sz="0" w:space="0" w:color="auto"/>
      </w:divBdr>
      <w:divsChild>
        <w:div w:id="1108507806">
          <w:marLeft w:val="0"/>
          <w:marRight w:val="0"/>
          <w:marTop w:val="0"/>
          <w:marBottom w:val="0"/>
          <w:divBdr>
            <w:top w:val="none" w:sz="0" w:space="0" w:color="auto"/>
            <w:left w:val="none" w:sz="0" w:space="0" w:color="auto"/>
            <w:bottom w:val="none" w:sz="0" w:space="0" w:color="auto"/>
            <w:right w:val="none" w:sz="0" w:space="0" w:color="auto"/>
          </w:divBdr>
        </w:div>
        <w:div w:id="1953436354">
          <w:marLeft w:val="0"/>
          <w:marRight w:val="0"/>
          <w:marTop w:val="0"/>
          <w:marBottom w:val="0"/>
          <w:divBdr>
            <w:top w:val="none" w:sz="0" w:space="0" w:color="auto"/>
            <w:left w:val="none" w:sz="0" w:space="0" w:color="auto"/>
            <w:bottom w:val="none" w:sz="0" w:space="0" w:color="auto"/>
            <w:right w:val="none" w:sz="0" w:space="0" w:color="auto"/>
          </w:divBdr>
        </w:div>
        <w:div w:id="974749173">
          <w:marLeft w:val="0"/>
          <w:marRight w:val="0"/>
          <w:marTop w:val="0"/>
          <w:marBottom w:val="0"/>
          <w:divBdr>
            <w:top w:val="none" w:sz="0" w:space="0" w:color="auto"/>
            <w:left w:val="none" w:sz="0" w:space="0" w:color="auto"/>
            <w:bottom w:val="none" w:sz="0" w:space="0" w:color="auto"/>
            <w:right w:val="none" w:sz="0" w:space="0" w:color="auto"/>
          </w:divBdr>
        </w:div>
        <w:div w:id="1380740628">
          <w:marLeft w:val="0"/>
          <w:marRight w:val="0"/>
          <w:marTop w:val="0"/>
          <w:marBottom w:val="0"/>
          <w:divBdr>
            <w:top w:val="none" w:sz="0" w:space="0" w:color="auto"/>
            <w:left w:val="none" w:sz="0" w:space="0" w:color="auto"/>
            <w:bottom w:val="none" w:sz="0" w:space="0" w:color="auto"/>
            <w:right w:val="none" w:sz="0" w:space="0" w:color="auto"/>
          </w:divBdr>
        </w:div>
        <w:div w:id="600340452">
          <w:marLeft w:val="0"/>
          <w:marRight w:val="0"/>
          <w:marTop w:val="0"/>
          <w:marBottom w:val="0"/>
          <w:divBdr>
            <w:top w:val="none" w:sz="0" w:space="0" w:color="auto"/>
            <w:left w:val="none" w:sz="0" w:space="0" w:color="auto"/>
            <w:bottom w:val="none" w:sz="0" w:space="0" w:color="auto"/>
            <w:right w:val="none" w:sz="0" w:space="0" w:color="auto"/>
          </w:divBdr>
        </w:div>
        <w:div w:id="220873883">
          <w:marLeft w:val="0"/>
          <w:marRight w:val="0"/>
          <w:marTop w:val="0"/>
          <w:marBottom w:val="0"/>
          <w:divBdr>
            <w:top w:val="none" w:sz="0" w:space="0" w:color="auto"/>
            <w:left w:val="none" w:sz="0" w:space="0" w:color="auto"/>
            <w:bottom w:val="none" w:sz="0" w:space="0" w:color="auto"/>
            <w:right w:val="none" w:sz="0" w:space="0" w:color="auto"/>
          </w:divBdr>
        </w:div>
        <w:div w:id="31654428">
          <w:marLeft w:val="0"/>
          <w:marRight w:val="0"/>
          <w:marTop w:val="0"/>
          <w:marBottom w:val="0"/>
          <w:divBdr>
            <w:top w:val="none" w:sz="0" w:space="0" w:color="auto"/>
            <w:left w:val="none" w:sz="0" w:space="0" w:color="auto"/>
            <w:bottom w:val="none" w:sz="0" w:space="0" w:color="auto"/>
            <w:right w:val="none" w:sz="0" w:space="0" w:color="auto"/>
          </w:divBdr>
        </w:div>
        <w:div w:id="2317294">
          <w:marLeft w:val="0"/>
          <w:marRight w:val="0"/>
          <w:marTop w:val="0"/>
          <w:marBottom w:val="0"/>
          <w:divBdr>
            <w:top w:val="none" w:sz="0" w:space="0" w:color="auto"/>
            <w:left w:val="none" w:sz="0" w:space="0" w:color="auto"/>
            <w:bottom w:val="none" w:sz="0" w:space="0" w:color="auto"/>
            <w:right w:val="none" w:sz="0" w:space="0" w:color="auto"/>
          </w:divBdr>
        </w:div>
        <w:div w:id="1376545204">
          <w:marLeft w:val="0"/>
          <w:marRight w:val="0"/>
          <w:marTop w:val="0"/>
          <w:marBottom w:val="0"/>
          <w:divBdr>
            <w:top w:val="none" w:sz="0" w:space="0" w:color="auto"/>
            <w:left w:val="none" w:sz="0" w:space="0" w:color="auto"/>
            <w:bottom w:val="none" w:sz="0" w:space="0" w:color="auto"/>
            <w:right w:val="none" w:sz="0" w:space="0" w:color="auto"/>
          </w:divBdr>
        </w:div>
        <w:div w:id="14645439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licensing/about-licensing/virtualization.aspx"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configure.euro.dell.com/dellstore/config.aspx?oc=svr220a&amp;model_id=poweredge-r220&amp;c=nl&amp;l=nl&amp;s=bsd&amp;cs=nlbsdt1" TargetMode="Externa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3.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n\Downloads\Rapport-template.dot"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2199B-6ADD-4BDA-B3DE-57C3B8D5D6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Rapport-template.dot</Template>
  <TotalTime>0</TotalTime>
  <Pages>8</Pages>
  <Words>1548</Words>
  <Characters>8514</Characters>
  <Application>Microsoft Office Word</Application>
  <DocSecurity>0</DocSecurity>
  <Lines>70</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Titel van het document</vt:lpstr>
      <vt:lpstr>Titel van het document</vt:lpstr>
    </vt:vector>
  </TitlesOfParts>
  <Company>TIGAM | Hogeschool van Amsterdam</Company>
  <LinksUpToDate>false</LinksUpToDate>
  <CharactersWithSpaces>10042</CharactersWithSpaces>
  <SharedDoc>false</SharedDoc>
  <HLinks>
    <vt:vector size="18" baseType="variant">
      <vt:variant>
        <vt:i4>1835056</vt:i4>
      </vt:variant>
      <vt:variant>
        <vt:i4>14</vt:i4>
      </vt:variant>
      <vt:variant>
        <vt:i4>0</vt:i4>
      </vt:variant>
      <vt:variant>
        <vt:i4>5</vt:i4>
      </vt:variant>
      <vt:variant>
        <vt:lpwstr/>
      </vt:variant>
      <vt:variant>
        <vt:lpwstr>_Toc42687554</vt:lpwstr>
      </vt:variant>
      <vt:variant>
        <vt:i4>1769520</vt:i4>
      </vt:variant>
      <vt:variant>
        <vt:i4>8</vt:i4>
      </vt:variant>
      <vt:variant>
        <vt:i4>0</vt:i4>
      </vt:variant>
      <vt:variant>
        <vt:i4>5</vt:i4>
      </vt:variant>
      <vt:variant>
        <vt:lpwstr/>
      </vt:variant>
      <vt:variant>
        <vt:lpwstr>_Toc42687553</vt:lpwstr>
      </vt:variant>
      <vt:variant>
        <vt:i4>1703984</vt:i4>
      </vt:variant>
      <vt:variant>
        <vt:i4>2</vt:i4>
      </vt:variant>
      <vt:variant>
        <vt:i4>0</vt:i4>
      </vt:variant>
      <vt:variant>
        <vt:i4>5</vt:i4>
      </vt:variant>
      <vt:variant>
        <vt:lpwstr/>
      </vt:variant>
      <vt:variant>
        <vt:lpwstr>_Toc42687552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van het document</dc:title>
  <dc:subject>Subtitel van het document</dc:subject>
  <dc:creator>Annika de Graaf</dc:creator>
  <cp:lastModifiedBy>Annika de Graaf</cp:lastModifiedBy>
  <cp:revision>2</cp:revision>
  <cp:lastPrinted>2003-06-07T12:55:00Z</cp:lastPrinted>
  <dcterms:created xsi:type="dcterms:W3CDTF">2014-09-15T12:30:00Z</dcterms:created>
  <dcterms:modified xsi:type="dcterms:W3CDTF">2014-09-15T12:30:00Z</dcterms:modified>
</cp:coreProperties>
</file>