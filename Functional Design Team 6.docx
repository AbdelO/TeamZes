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F9A43" w14:textId="77777777" w:rsidR="00CD698A" w:rsidRPr="00CD1F18" w:rsidRDefault="00DA7F52">
      <w:pPr>
        <w:pStyle w:val="Facts"/>
        <w:rPr>
          <w:lang w:val="en-GB"/>
        </w:rPr>
      </w:pPr>
      <w:r w:rsidRPr="00CD1F18">
        <w:rPr>
          <w:lang w:val="en-GB"/>
        </w:rPr>
        <w:t>Author</w:t>
      </w:r>
      <w:r w:rsidR="00CD1F18" w:rsidRPr="00CD1F18">
        <w:rPr>
          <w:lang w:val="en-GB"/>
        </w:rPr>
        <w:t>(s):</w:t>
      </w:r>
    </w:p>
    <w:p w14:paraId="20FDDF19" w14:textId="77777777" w:rsidR="00CD1F18" w:rsidRPr="00CD1F18" w:rsidRDefault="00CD1F18" w:rsidP="00CD1F18">
      <w:pPr>
        <w:pStyle w:val="Facts"/>
        <w:rPr>
          <w:lang w:val="en-GB"/>
        </w:rPr>
      </w:pPr>
      <w:r w:rsidRPr="00CD1F18">
        <w:rPr>
          <w:lang w:val="en-GB"/>
        </w:rPr>
        <w:t xml:space="preserve">Cyril </w:t>
      </w:r>
      <w:proofErr w:type="spellStart"/>
      <w:r w:rsidRPr="00CD1F18">
        <w:rPr>
          <w:lang w:val="en-GB"/>
        </w:rPr>
        <w:t>Adjei</w:t>
      </w:r>
      <w:proofErr w:type="spellEnd"/>
      <w:r w:rsidRPr="00CD1F18">
        <w:rPr>
          <w:lang w:val="en-GB"/>
        </w:rPr>
        <w:tab/>
      </w:r>
      <w:r w:rsidRPr="00CD1F18">
        <w:rPr>
          <w:lang w:val="en-GB"/>
        </w:rPr>
        <w:tab/>
      </w:r>
      <w:r w:rsidRPr="00CD1F18">
        <w:rPr>
          <w:lang w:val="en-GB"/>
        </w:rPr>
        <w:tab/>
      </w:r>
      <w:r w:rsidRPr="00CD1F18">
        <w:rPr>
          <w:lang w:val="en-GB"/>
        </w:rPr>
        <w:tab/>
        <w:t>500695104</w:t>
      </w:r>
    </w:p>
    <w:p w14:paraId="466484FE" w14:textId="77777777" w:rsidR="00CD1F18" w:rsidRPr="00CD1F18" w:rsidRDefault="00CD1F18" w:rsidP="00CD1F18">
      <w:pPr>
        <w:pStyle w:val="Facts"/>
        <w:rPr>
          <w:lang w:val="en-GB"/>
        </w:rPr>
      </w:pPr>
      <w:r w:rsidRPr="00CD1F18">
        <w:rPr>
          <w:lang w:val="en-GB"/>
        </w:rPr>
        <w:t>Annika de Graaf</w:t>
      </w:r>
      <w:r w:rsidRPr="00CD1F18">
        <w:rPr>
          <w:lang w:val="en-GB"/>
        </w:rPr>
        <w:tab/>
      </w:r>
      <w:r w:rsidRPr="00CD1F18">
        <w:rPr>
          <w:lang w:val="en-GB"/>
        </w:rPr>
        <w:tab/>
        <w:t>500662415</w:t>
      </w:r>
    </w:p>
    <w:p w14:paraId="194EE5FC" w14:textId="77777777" w:rsidR="00CD1F18" w:rsidRPr="00CD1F18" w:rsidRDefault="00CD1F18" w:rsidP="00CD1F18">
      <w:pPr>
        <w:pStyle w:val="Facts"/>
        <w:rPr>
          <w:lang w:val="en-GB"/>
        </w:rPr>
      </w:pPr>
      <w:proofErr w:type="spellStart"/>
      <w:r w:rsidRPr="00CD1F18">
        <w:rPr>
          <w:lang w:val="en-GB"/>
        </w:rPr>
        <w:t>Jast</w:t>
      </w:r>
      <w:proofErr w:type="spellEnd"/>
      <w:r w:rsidRPr="00CD1F18">
        <w:rPr>
          <w:lang w:val="en-GB"/>
        </w:rPr>
        <w:t xml:space="preserve"> </w:t>
      </w:r>
      <w:proofErr w:type="spellStart"/>
      <w:r w:rsidRPr="00CD1F18">
        <w:rPr>
          <w:lang w:val="en-GB"/>
        </w:rPr>
        <w:t>Hamelink</w:t>
      </w:r>
      <w:proofErr w:type="spellEnd"/>
      <w:r w:rsidRPr="00CD1F18">
        <w:rPr>
          <w:lang w:val="en-GB"/>
        </w:rPr>
        <w:tab/>
      </w:r>
      <w:r w:rsidRPr="00CD1F18">
        <w:rPr>
          <w:lang w:val="en-GB"/>
        </w:rPr>
        <w:tab/>
        <w:t>500693975</w:t>
      </w:r>
    </w:p>
    <w:p w14:paraId="02D9A2A2" w14:textId="77777777" w:rsidR="00CD1F18" w:rsidRPr="00CD1F18" w:rsidRDefault="00CD1F18" w:rsidP="00CD1F18">
      <w:pPr>
        <w:pStyle w:val="Facts"/>
        <w:rPr>
          <w:lang w:val="en-GB"/>
        </w:rPr>
      </w:pPr>
      <w:r w:rsidRPr="00CD1F18">
        <w:rPr>
          <w:lang w:val="en-GB"/>
        </w:rPr>
        <w:t xml:space="preserve">Abdel </w:t>
      </w:r>
      <w:proofErr w:type="spellStart"/>
      <w:r w:rsidRPr="00CD1F18">
        <w:rPr>
          <w:lang w:val="en-GB"/>
        </w:rPr>
        <w:t>Ochan</w:t>
      </w:r>
      <w:proofErr w:type="spellEnd"/>
      <w:r w:rsidRPr="00CD1F18">
        <w:rPr>
          <w:lang w:val="en-GB"/>
        </w:rPr>
        <w:tab/>
      </w:r>
      <w:r w:rsidRPr="00CD1F18">
        <w:rPr>
          <w:lang w:val="en-GB"/>
        </w:rPr>
        <w:tab/>
      </w:r>
      <w:r w:rsidRPr="00CD1F18">
        <w:rPr>
          <w:lang w:val="en-GB"/>
        </w:rPr>
        <w:tab/>
        <w:t xml:space="preserve">500661495                                                                                                                                                                         </w:t>
      </w:r>
    </w:p>
    <w:p w14:paraId="7240C929" w14:textId="77777777" w:rsidR="00CD1F18" w:rsidRPr="00CD1F18" w:rsidRDefault="00CD1F18" w:rsidP="00CD1F18">
      <w:pPr>
        <w:pStyle w:val="Facts"/>
        <w:rPr>
          <w:lang w:val="en-GB"/>
        </w:rPr>
      </w:pPr>
      <w:r w:rsidRPr="00CD1F18">
        <w:rPr>
          <w:lang w:val="en-GB"/>
        </w:rPr>
        <w:t xml:space="preserve">Anthony Pang </w:t>
      </w:r>
      <w:proofErr w:type="spellStart"/>
      <w:r w:rsidRPr="00CD1F18">
        <w:rPr>
          <w:lang w:val="en-GB"/>
        </w:rPr>
        <w:t>Kieuw</w:t>
      </w:r>
      <w:proofErr w:type="spellEnd"/>
      <w:r w:rsidRPr="00CD1F18">
        <w:rPr>
          <w:lang w:val="en-GB"/>
        </w:rPr>
        <w:t xml:space="preserve"> Moy</w:t>
      </w:r>
      <w:r w:rsidRPr="00CD1F18">
        <w:rPr>
          <w:lang w:val="en-GB"/>
        </w:rPr>
        <w:tab/>
        <w:t>500684932</w:t>
      </w:r>
    </w:p>
    <w:p w14:paraId="3A721F76" w14:textId="77777777" w:rsidR="00CD1F18" w:rsidRPr="00CD1F18" w:rsidRDefault="00CD1F18" w:rsidP="00CD1F18">
      <w:pPr>
        <w:pStyle w:val="Facts"/>
        <w:rPr>
          <w:lang w:val="en-GB"/>
        </w:rPr>
      </w:pPr>
      <w:r w:rsidRPr="00CD1F18">
        <w:rPr>
          <w:lang w:val="en-GB"/>
        </w:rPr>
        <w:t xml:space="preserve">Brian van der </w:t>
      </w:r>
      <w:proofErr w:type="spellStart"/>
      <w:r w:rsidRPr="00CD1F18">
        <w:rPr>
          <w:lang w:val="en-GB"/>
        </w:rPr>
        <w:t>Raaij</w:t>
      </w:r>
      <w:proofErr w:type="spellEnd"/>
      <w:r w:rsidRPr="00CD1F18">
        <w:rPr>
          <w:lang w:val="en-GB"/>
        </w:rPr>
        <w:tab/>
      </w:r>
      <w:r w:rsidRPr="00CD1F18">
        <w:rPr>
          <w:lang w:val="en-GB"/>
        </w:rPr>
        <w:tab/>
        <w:t>500639928</w:t>
      </w:r>
    </w:p>
    <w:p w14:paraId="472DBC1F" w14:textId="77777777" w:rsidR="00CD698A" w:rsidRPr="00CD1F18" w:rsidRDefault="00CD698A">
      <w:pPr>
        <w:pStyle w:val="Facts"/>
        <w:rPr>
          <w:lang w:val="en-GB"/>
        </w:rPr>
      </w:pPr>
      <w:r w:rsidRPr="00CD1F18">
        <w:rPr>
          <w:lang w:val="en-GB"/>
        </w:rPr>
        <w:t>Ve</w:t>
      </w:r>
      <w:r w:rsidR="00DA7F52" w:rsidRPr="00CD1F18">
        <w:rPr>
          <w:lang w:val="en-GB"/>
        </w:rPr>
        <w:t>rsion</w:t>
      </w:r>
      <w:r w:rsidRPr="00CD1F18">
        <w:rPr>
          <w:lang w:val="en-GB"/>
        </w:rPr>
        <w:t>:</w:t>
      </w:r>
      <w:r w:rsidRPr="00CD1F18">
        <w:rPr>
          <w:lang w:val="en-GB"/>
        </w:rPr>
        <w:tab/>
        <w:t>0.</w:t>
      </w:r>
      <w:bookmarkStart w:id="0" w:name="_GoBack"/>
      <w:r w:rsidR="00CD1F18">
        <w:rPr>
          <w:lang w:val="en-GB"/>
        </w:rPr>
        <w:t>2</w:t>
      </w:r>
      <w:bookmarkEnd w:id="0"/>
    </w:p>
    <w:p w14:paraId="4096CB53" w14:textId="77777777" w:rsidR="00CD698A" w:rsidRPr="00CD1F18" w:rsidRDefault="00CD698A">
      <w:pPr>
        <w:pStyle w:val="Facts"/>
        <w:rPr>
          <w:lang w:val="en-GB"/>
        </w:rPr>
      </w:pPr>
      <w:r w:rsidRPr="00CD1F18">
        <w:rPr>
          <w:lang w:val="en-GB"/>
        </w:rPr>
        <w:t>Status:</w:t>
      </w:r>
      <w:r w:rsidRPr="00CD1F18">
        <w:rPr>
          <w:lang w:val="en-GB"/>
        </w:rPr>
        <w:tab/>
        <w:t>Concept</w:t>
      </w:r>
    </w:p>
    <w:p w14:paraId="740315BA" w14:textId="77777777" w:rsidR="00CD698A" w:rsidRPr="00CD1F18" w:rsidRDefault="00DA7F52">
      <w:pPr>
        <w:pStyle w:val="Facts"/>
        <w:rPr>
          <w:lang w:val="en-GB"/>
        </w:rPr>
      </w:pPr>
      <w:r w:rsidRPr="00CD1F18">
        <w:rPr>
          <w:lang w:val="en-GB"/>
        </w:rPr>
        <w:t>Date</w:t>
      </w:r>
      <w:r w:rsidR="00CD698A" w:rsidRPr="00CD1F18">
        <w:rPr>
          <w:lang w:val="en-GB"/>
        </w:rPr>
        <w:t>:</w:t>
      </w:r>
      <w:r w:rsidR="00CD698A" w:rsidRPr="00CD1F18">
        <w:rPr>
          <w:lang w:val="en-GB"/>
        </w:rPr>
        <w:tab/>
      </w:r>
      <w:r w:rsidR="00B20B53" w:rsidRPr="00CD1F18">
        <w:rPr>
          <w:lang w:val="en-GB"/>
        </w:rPr>
        <w:t>3</w:t>
      </w:r>
      <w:r w:rsidR="005E21EC" w:rsidRPr="00CD1F18">
        <w:rPr>
          <w:lang w:val="en-GB"/>
        </w:rPr>
        <w:t xml:space="preserve"> October 2014</w:t>
      </w:r>
    </w:p>
    <w:p w14:paraId="356573F6" w14:textId="77777777" w:rsidR="00CD698A" w:rsidRPr="00CD1F18" w:rsidRDefault="00CD698A">
      <w:pPr>
        <w:pStyle w:val="Facts"/>
        <w:rPr>
          <w:lang w:val="en-GB"/>
        </w:rPr>
      </w:pPr>
    </w:p>
    <w:p w14:paraId="101E73B8" w14:textId="77777777" w:rsidR="00CD698A" w:rsidRPr="00CD1F18" w:rsidRDefault="00DA7F52">
      <w:pPr>
        <w:pStyle w:val="Facts"/>
        <w:rPr>
          <w:lang w:val="en-GB"/>
        </w:rPr>
      </w:pPr>
      <w:proofErr w:type="spellStart"/>
      <w:r w:rsidRPr="00CD1F18">
        <w:rPr>
          <w:lang w:val="en-GB"/>
        </w:rPr>
        <w:t>ITopia</w:t>
      </w:r>
      <w:proofErr w:type="spellEnd"/>
      <w:r w:rsidRPr="00CD1F18">
        <w:rPr>
          <w:lang w:val="en-GB"/>
        </w:rPr>
        <w:t xml:space="preserve"> is </w:t>
      </w:r>
      <w:r w:rsidR="00CD1F18">
        <w:rPr>
          <w:lang w:val="en-GB"/>
        </w:rPr>
        <w:t>subsidiary</w:t>
      </w:r>
      <w:r w:rsidRPr="00CD1F18">
        <w:rPr>
          <w:lang w:val="en-GB"/>
        </w:rPr>
        <w:t xml:space="preserve"> of the</w:t>
      </w:r>
    </w:p>
    <w:p w14:paraId="7B4A1B07" w14:textId="77777777" w:rsidR="00DA7F52" w:rsidRPr="00CD1F18" w:rsidRDefault="00DA7F52">
      <w:pPr>
        <w:pStyle w:val="Facts"/>
        <w:rPr>
          <w:lang w:val="en-GB"/>
        </w:rPr>
      </w:pPr>
      <w:proofErr w:type="spellStart"/>
      <w:r w:rsidRPr="00CD1F18">
        <w:rPr>
          <w:lang w:val="en-GB"/>
        </w:rPr>
        <w:t>Hogeschool</w:t>
      </w:r>
      <w:proofErr w:type="spellEnd"/>
      <w:r w:rsidRPr="00CD1F18">
        <w:rPr>
          <w:lang w:val="en-GB"/>
        </w:rPr>
        <w:t xml:space="preserve"> van Amsterdam</w:t>
      </w:r>
    </w:p>
    <w:p w14:paraId="64FBDCCB" w14:textId="77777777" w:rsidR="00CD698A" w:rsidRPr="00CD1F18" w:rsidRDefault="00CD698A">
      <w:pPr>
        <w:pStyle w:val="Facts"/>
        <w:rPr>
          <w:lang w:val="en-GB"/>
        </w:rPr>
        <w:sectPr w:rsidR="00CD698A" w:rsidRPr="00CD1F18">
          <w:headerReference w:type="default" r:id="rId9"/>
          <w:pgSz w:w="11906" w:h="16838" w:code="9"/>
          <w:pgMar w:top="-3028" w:right="1418" w:bottom="1438" w:left="1418" w:header="709" w:footer="709" w:gutter="0"/>
          <w:cols w:space="708"/>
          <w:vAlign w:val="bottom"/>
          <w:docGrid w:linePitch="360"/>
        </w:sectPr>
      </w:pPr>
    </w:p>
    <w:p w14:paraId="2D523E53" w14:textId="77777777" w:rsidR="00CD698A" w:rsidRPr="00CD1F18" w:rsidRDefault="00CD698A">
      <w:pPr>
        <w:pStyle w:val="Header"/>
        <w:tabs>
          <w:tab w:val="clear" w:pos="4153"/>
          <w:tab w:val="clear" w:pos="8306"/>
        </w:tabs>
        <w:spacing w:before="0"/>
        <w:rPr>
          <w:lang w:val="en-GB"/>
        </w:rPr>
      </w:pPr>
      <w:r w:rsidRPr="00CD1F18">
        <w:rPr>
          <w:lang w:val="en-GB"/>
        </w:rPr>
        <w:lastRenderedPageBreak/>
        <w:t>Versi</w:t>
      </w:r>
      <w:r w:rsidR="00DA7F52" w:rsidRPr="00CD1F18">
        <w:rPr>
          <w:lang w:val="en-GB"/>
        </w:rPr>
        <w:t>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rsidRPr="00CD1F18" w14:paraId="67D95A26" w14:textId="77777777">
        <w:tc>
          <w:tcPr>
            <w:tcW w:w="540" w:type="dxa"/>
          </w:tcPr>
          <w:p w14:paraId="472DC32E" w14:textId="77777777" w:rsidR="00CD698A" w:rsidRPr="00CD1F18" w:rsidRDefault="00CD698A">
            <w:pPr>
              <w:rPr>
                <w:b/>
                <w:bCs/>
                <w:sz w:val="18"/>
                <w:lang w:val="en-GB"/>
              </w:rPr>
            </w:pPr>
            <w:bookmarkStart w:id="1" w:name="_Toc42684951"/>
            <w:bookmarkStart w:id="2" w:name="_Toc42684957"/>
            <w:bookmarkStart w:id="3" w:name="_Toc42684963"/>
            <w:bookmarkStart w:id="4" w:name="_Toc42684973"/>
            <w:bookmarkStart w:id="5" w:name="_Toc42684978"/>
            <w:bookmarkStart w:id="6" w:name="_Toc42685028"/>
            <w:bookmarkStart w:id="7" w:name="_Toc42685051"/>
            <w:bookmarkStart w:id="8" w:name="_Toc42685121"/>
            <w:r w:rsidRPr="00CD1F18">
              <w:rPr>
                <w:b/>
                <w:bCs/>
                <w:sz w:val="18"/>
                <w:lang w:val="en-GB"/>
              </w:rPr>
              <w:t>Ver.</w:t>
            </w:r>
          </w:p>
        </w:tc>
        <w:tc>
          <w:tcPr>
            <w:tcW w:w="1980" w:type="dxa"/>
          </w:tcPr>
          <w:p w14:paraId="41A58B0F" w14:textId="77777777" w:rsidR="00CD698A" w:rsidRPr="00CD1F18" w:rsidRDefault="00CD698A">
            <w:pPr>
              <w:rPr>
                <w:b/>
                <w:bCs/>
                <w:sz w:val="18"/>
                <w:lang w:val="en-GB"/>
              </w:rPr>
            </w:pPr>
            <w:r w:rsidRPr="00CD1F18">
              <w:rPr>
                <w:b/>
                <w:bCs/>
                <w:sz w:val="18"/>
                <w:lang w:val="en-GB"/>
              </w:rPr>
              <w:t>Status</w:t>
            </w:r>
          </w:p>
        </w:tc>
        <w:tc>
          <w:tcPr>
            <w:tcW w:w="720" w:type="dxa"/>
          </w:tcPr>
          <w:p w14:paraId="06D4A601" w14:textId="77777777" w:rsidR="00CD698A" w:rsidRPr="00CD1F18" w:rsidRDefault="00CD698A">
            <w:pPr>
              <w:rPr>
                <w:b/>
                <w:bCs/>
                <w:sz w:val="18"/>
                <w:lang w:val="en-GB"/>
              </w:rPr>
            </w:pPr>
            <w:r w:rsidRPr="00CD1F18">
              <w:rPr>
                <w:b/>
                <w:bCs/>
                <w:sz w:val="18"/>
                <w:lang w:val="en-GB"/>
              </w:rPr>
              <w:t>Dat</w:t>
            </w:r>
            <w:r w:rsidR="00DA7F52" w:rsidRPr="00CD1F18">
              <w:rPr>
                <w:b/>
                <w:bCs/>
                <w:sz w:val="18"/>
                <w:lang w:val="en-GB"/>
              </w:rPr>
              <w:t>e</w:t>
            </w:r>
          </w:p>
        </w:tc>
        <w:tc>
          <w:tcPr>
            <w:tcW w:w="1980" w:type="dxa"/>
          </w:tcPr>
          <w:p w14:paraId="26F128E4" w14:textId="77777777" w:rsidR="00CD698A" w:rsidRPr="00CD1F18" w:rsidRDefault="00DA7F52">
            <w:pPr>
              <w:rPr>
                <w:b/>
                <w:bCs/>
                <w:sz w:val="18"/>
                <w:lang w:val="en-GB"/>
              </w:rPr>
            </w:pPr>
            <w:r w:rsidRPr="00CD1F18">
              <w:rPr>
                <w:b/>
                <w:bCs/>
                <w:sz w:val="18"/>
                <w:lang w:val="en-GB"/>
              </w:rPr>
              <w:t>Author(s)</w:t>
            </w:r>
          </w:p>
        </w:tc>
        <w:tc>
          <w:tcPr>
            <w:tcW w:w="3354" w:type="dxa"/>
          </w:tcPr>
          <w:p w14:paraId="0CBA72F8" w14:textId="77777777" w:rsidR="00CD698A" w:rsidRPr="00CD1F18" w:rsidRDefault="00DA7F52">
            <w:pPr>
              <w:rPr>
                <w:b/>
                <w:bCs/>
                <w:sz w:val="18"/>
                <w:lang w:val="en-GB"/>
              </w:rPr>
            </w:pPr>
            <w:r w:rsidRPr="00CD1F18">
              <w:rPr>
                <w:b/>
                <w:bCs/>
                <w:sz w:val="18"/>
                <w:lang w:val="en-GB"/>
              </w:rPr>
              <w:t>Changes</w:t>
            </w:r>
          </w:p>
        </w:tc>
      </w:tr>
      <w:tr w:rsidR="00CD698A" w:rsidRPr="00CD1F18" w14:paraId="1D25CBD0" w14:textId="77777777">
        <w:tc>
          <w:tcPr>
            <w:tcW w:w="540" w:type="dxa"/>
          </w:tcPr>
          <w:p w14:paraId="18645DA4" w14:textId="77777777" w:rsidR="00CD698A" w:rsidRPr="00CD1F18" w:rsidRDefault="005E29FB">
            <w:pPr>
              <w:rPr>
                <w:sz w:val="18"/>
                <w:lang w:val="en-GB"/>
              </w:rPr>
            </w:pPr>
            <w:r w:rsidRPr="00CD1F18">
              <w:rPr>
                <w:sz w:val="18"/>
                <w:lang w:val="en-GB"/>
              </w:rPr>
              <w:t>0.1</w:t>
            </w:r>
          </w:p>
        </w:tc>
        <w:tc>
          <w:tcPr>
            <w:tcW w:w="1980" w:type="dxa"/>
          </w:tcPr>
          <w:p w14:paraId="5D691D64" w14:textId="77777777" w:rsidR="00CD698A" w:rsidRPr="00CD1F18" w:rsidRDefault="005E29FB">
            <w:pPr>
              <w:rPr>
                <w:sz w:val="18"/>
                <w:lang w:val="en-GB"/>
              </w:rPr>
            </w:pPr>
            <w:r w:rsidRPr="00CD1F18">
              <w:rPr>
                <w:sz w:val="18"/>
                <w:lang w:val="en-GB"/>
              </w:rPr>
              <w:t>Concept</w:t>
            </w:r>
          </w:p>
        </w:tc>
        <w:tc>
          <w:tcPr>
            <w:tcW w:w="720" w:type="dxa"/>
          </w:tcPr>
          <w:p w14:paraId="249963BD" w14:textId="77777777" w:rsidR="00CD698A" w:rsidRPr="00CD1F18" w:rsidRDefault="00B20B53">
            <w:pPr>
              <w:rPr>
                <w:sz w:val="18"/>
                <w:lang w:val="en-GB"/>
              </w:rPr>
            </w:pPr>
            <w:r w:rsidRPr="00CD1F18">
              <w:rPr>
                <w:sz w:val="18"/>
                <w:lang w:val="en-GB"/>
              </w:rPr>
              <w:t>3</w:t>
            </w:r>
            <w:r w:rsidR="005E29FB" w:rsidRPr="00CD1F18">
              <w:rPr>
                <w:sz w:val="18"/>
                <w:lang w:val="en-GB"/>
              </w:rPr>
              <w:t>-10-2014</w:t>
            </w:r>
          </w:p>
        </w:tc>
        <w:tc>
          <w:tcPr>
            <w:tcW w:w="1980" w:type="dxa"/>
          </w:tcPr>
          <w:p w14:paraId="2B941E68" w14:textId="77777777" w:rsidR="00CD698A" w:rsidRPr="00CD1F18" w:rsidRDefault="00B20B53">
            <w:pPr>
              <w:rPr>
                <w:sz w:val="18"/>
                <w:lang w:val="en-GB"/>
              </w:rPr>
            </w:pPr>
            <w:r w:rsidRPr="00CD1F18">
              <w:rPr>
                <w:sz w:val="18"/>
                <w:lang w:val="en-GB"/>
              </w:rPr>
              <w:t xml:space="preserve">Anthony Pang </w:t>
            </w:r>
            <w:proofErr w:type="spellStart"/>
            <w:r w:rsidRPr="00CD1F18">
              <w:rPr>
                <w:sz w:val="18"/>
                <w:lang w:val="en-GB"/>
              </w:rPr>
              <w:t>Kieuw</w:t>
            </w:r>
            <w:proofErr w:type="spellEnd"/>
            <w:r w:rsidRPr="00CD1F18">
              <w:rPr>
                <w:sz w:val="18"/>
                <w:lang w:val="en-GB"/>
              </w:rPr>
              <w:t xml:space="preserve"> Moy</w:t>
            </w:r>
          </w:p>
        </w:tc>
        <w:tc>
          <w:tcPr>
            <w:tcW w:w="3354" w:type="dxa"/>
          </w:tcPr>
          <w:p w14:paraId="6C5F3FF7" w14:textId="77777777" w:rsidR="00CD698A" w:rsidRPr="00CD1F18" w:rsidRDefault="00B20B53">
            <w:pPr>
              <w:rPr>
                <w:sz w:val="18"/>
                <w:lang w:val="en-GB"/>
              </w:rPr>
            </w:pPr>
            <w:r w:rsidRPr="00CD1F18">
              <w:rPr>
                <w:sz w:val="18"/>
                <w:lang w:val="en-GB"/>
              </w:rPr>
              <w:t>Added</w:t>
            </w:r>
            <w:r w:rsidR="005E29FB" w:rsidRPr="00CD1F18">
              <w:rPr>
                <w:sz w:val="18"/>
                <w:lang w:val="en-GB"/>
              </w:rPr>
              <w:t xml:space="preserve"> </w:t>
            </w:r>
            <w:r w:rsidR="001D3B00" w:rsidRPr="00CD1F18">
              <w:rPr>
                <w:sz w:val="18"/>
                <w:lang w:val="en-GB"/>
              </w:rPr>
              <w:t xml:space="preserve">use case, scenarios and </w:t>
            </w:r>
            <w:r w:rsidR="005E29FB" w:rsidRPr="00CD1F18">
              <w:rPr>
                <w:sz w:val="18"/>
                <w:lang w:val="en-GB"/>
              </w:rPr>
              <w:t>activity diagram</w:t>
            </w:r>
          </w:p>
        </w:tc>
      </w:tr>
      <w:tr w:rsidR="00CD698A" w:rsidRPr="00CD1F18" w14:paraId="7B625093" w14:textId="77777777">
        <w:tc>
          <w:tcPr>
            <w:tcW w:w="540" w:type="dxa"/>
          </w:tcPr>
          <w:p w14:paraId="4E089F63" w14:textId="77777777" w:rsidR="00CD698A" w:rsidRPr="00CD1F18" w:rsidRDefault="00CD1F18">
            <w:pPr>
              <w:rPr>
                <w:sz w:val="18"/>
                <w:lang w:val="en-GB"/>
              </w:rPr>
            </w:pPr>
            <w:r>
              <w:rPr>
                <w:sz w:val="18"/>
                <w:lang w:val="en-GB"/>
              </w:rPr>
              <w:t>0.2</w:t>
            </w:r>
          </w:p>
        </w:tc>
        <w:tc>
          <w:tcPr>
            <w:tcW w:w="1980" w:type="dxa"/>
          </w:tcPr>
          <w:p w14:paraId="3BD774FA" w14:textId="77777777" w:rsidR="00CD698A" w:rsidRPr="00CD1F18" w:rsidRDefault="00CD1F18">
            <w:pPr>
              <w:rPr>
                <w:sz w:val="18"/>
                <w:lang w:val="en-GB"/>
              </w:rPr>
            </w:pPr>
            <w:r>
              <w:rPr>
                <w:sz w:val="18"/>
                <w:lang w:val="en-GB"/>
              </w:rPr>
              <w:t>Concept</w:t>
            </w:r>
          </w:p>
        </w:tc>
        <w:tc>
          <w:tcPr>
            <w:tcW w:w="720" w:type="dxa"/>
          </w:tcPr>
          <w:p w14:paraId="53AF76C2" w14:textId="77777777" w:rsidR="00CD698A" w:rsidRPr="00CD1F18" w:rsidRDefault="00CD1F18">
            <w:pPr>
              <w:rPr>
                <w:sz w:val="18"/>
                <w:lang w:val="en-GB"/>
              </w:rPr>
            </w:pPr>
            <w:r>
              <w:rPr>
                <w:sz w:val="18"/>
                <w:lang w:val="en-GB"/>
              </w:rPr>
              <w:t>3-10-2014</w:t>
            </w:r>
          </w:p>
        </w:tc>
        <w:tc>
          <w:tcPr>
            <w:tcW w:w="1980" w:type="dxa"/>
          </w:tcPr>
          <w:p w14:paraId="0D6BC573" w14:textId="77777777" w:rsidR="00CD698A" w:rsidRPr="00CD1F18" w:rsidRDefault="00CD1F18">
            <w:pPr>
              <w:rPr>
                <w:sz w:val="18"/>
                <w:lang w:val="en-GB"/>
              </w:rPr>
            </w:pPr>
            <w:r>
              <w:rPr>
                <w:sz w:val="18"/>
                <w:lang w:val="en-GB"/>
              </w:rPr>
              <w:t>Annika de Graaf</w:t>
            </w:r>
          </w:p>
        </w:tc>
        <w:tc>
          <w:tcPr>
            <w:tcW w:w="3354" w:type="dxa"/>
          </w:tcPr>
          <w:p w14:paraId="7A827F80" w14:textId="77777777" w:rsidR="00CD698A" w:rsidRPr="00CD1F18" w:rsidRDefault="00CD1F18">
            <w:pPr>
              <w:rPr>
                <w:sz w:val="18"/>
                <w:lang w:val="en-GB"/>
              </w:rPr>
            </w:pPr>
            <w:r>
              <w:rPr>
                <w:sz w:val="18"/>
                <w:lang w:val="en-GB"/>
              </w:rPr>
              <w:t>Grammar, and wireframes</w:t>
            </w:r>
          </w:p>
        </w:tc>
      </w:tr>
      <w:tr w:rsidR="00CD698A" w:rsidRPr="00CD1F18" w14:paraId="4DBCD7E0" w14:textId="77777777">
        <w:tc>
          <w:tcPr>
            <w:tcW w:w="540" w:type="dxa"/>
          </w:tcPr>
          <w:p w14:paraId="05BA1A02" w14:textId="77777777" w:rsidR="00CD698A" w:rsidRPr="00CD1F18" w:rsidRDefault="00CD698A">
            <w:pPr>
              <w:rPr>
                <w:sz w:val="18"/>
                <w:lang w:val="en-GB"/>
              </w:rPr>
            </w:pPr>
          </w:p>
        </w:tc>
        <w:tc>
          <w:tcPr>
            <w:tcW w:w="1980" w:type="dxa"/>
          </w:tcPr>
          <w:p w14:paraId="4F8462EB" w14:textId="77777777" w:rsidR="00CD698A" w:rsidRPr="00CD1F18" w:rsidRDefault="00CD698A">
            <w:pPr>
              <w:rPr>
                <w:sz w:val="18"/>
                <w:lang w:val="en-GB"/>
              </w:rPr>
            </w:pPr>
          </w:p>
        </w:tc>
        <w:tc>
          <w:tcPr>
            <w:tcW w:w="720" w:type="dxa"/>
          </w:tcPr>
          <w:p w14:paraId="24D3A0F2" w14:textId="77777777" w:rsidR="00CD698A" w:rsidRPr="00CD1F18" w:rsidRDefault="00CD698A">
            <w:pPr>
              <w:rPr>
                <w:sz w:val="18"/>
                <w:lang w:val="en-GB"/>
              </w:rPr>
            </w:pPr>
          </w:p>
        </w:tc>
        <w:tc>
          <w:tcPr>
            <w:tcW w:w="1980" w:type="dxa"/>
          </w:tcPr>
          <w:p w14:paraId="65D23A01" w14:textId="77777777" w:rsidR="00CD698A" w:rsidRPr="00CD1F18" w:rsidRDefault="00CD698A">
            <w:pPr>
              <w:rPr>
                <w:sz w:val="18"/>
                <w:lang w:val="en-GB"/>
              </w:rPr>
            </w:pPr>
          </w:p>
        </w:tc>
        <w:tc>
          <w:tcPr>
            <w:tcW w:w="3354" w:type="dxa"/>
          </w:tcPr>
          <w:p w14:paraId="4D082D40" w14:textId="77777777" w:rsidR="00CD698A" w:rsidRPr="00CD1F18" w:rsidRDefault="00CD698A">
            <w:pPr>
              <w:rPr>
                <w:sz w:val="18"/>
                <w:lang w:val="en-GB"/>
              </w:rPr>
            </w:pPr>
          </w:p>
        </w:tc>
      </w:tr>
    </w:tbl>
    <w:p w14:paraId="60B28E3B" w14:textId="77777777" w:rsidR="00CD698A" w:rsidRPr="00CD1F18" w:rsidRDefault="00CD698A">
      <w:pPr>
        <w:pStyle w:val="TOC1"/>
        <w:rPr>
          <w:lang w:val="en-GB"/>
        </w:rPr>
      </w:pPr>
    </w:p>
    <w:p w14:paraId="3D074FD1" w14:textId="77777777" w:rsidR="00CD698A" w:rsidRPr="00CD1F18" w:rsidRDefault="00DA7F52">
      <w:pPr>
        <w:rPr>
          <w:b/>
          <w:bCs/>
          <w:sz w:val="24"/>
          <w:lang w:val="en-GB"/>
        </w:rPr>
      </w:pPr>
      <w:r w:rsidRPr="00CD1F18">
        <w:rPr>
          <w:b/>
          <w:bCs/>
          <w:sz w:val="24"/>
          <w:lang w:val="en-GB"/>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CD1F18" w14:paraId="2A8E2425" w14:textId="77777777">
        <w:trPr>
          <w:cantSplit/>
        </w:trPr>
        <w:tc>
          <w:tcPr>
            <w:tcW w:w="540" w:type="dxa"/>
          </w:tcPr>
          <w:p w14:paraId="5C8DCB5B" w14:textId="77777777" w:rsidR="00CD698A" w:rsidRPr="00CD1F18" w:rsidRDefault="00CD698A">
            <w:pPr>
              <w:rPr>
                <w:b/>
                <w:bCs/>
                <w:sz w:val="18"/>
                <w:lang w:val="en-GB"/>
              </w:rPr>
            </w:pPr>
          </w:p>
        </w:tc>
        <w:tc>
          <w:tcPr>
            <w:tcW w:w="2700" w:type="dxa"/>
            <w:gridSpan w:val="2"/>
          </w:tcPr>
          <w:p w14:paraId="46BF585F" w14:textId="77777777" w:rsidR="00CD698A" w:rsidRPr="00CD1F18" w:rsidRDefault="00DA7F52">
            <w:pPr>
              <w:jc w:val="center"/>
              <w:rPr>
                <w:b/>
                <w:bCs/>
                <w:sz w:val="18"/>
                <w:lang w:val="en-GB"/>
              </w:rPr>
            </w:pPr>
            <w:r w:rsidRPr="00CD1F18">
              <w:rPr>
                <w:b/>
                <w:bCs/>
                <w:sz w:val="18"/>
                <w:lang w:val="en-GB"/>
              </w:rPr>
              <w:t>Execution</w:t>
            </w:r>
          </w:p>
        </w:tc>
        <w:tc>
          <w:tcPr>
            <w:tcW w:w="2700" w:type="dxa"/>
            <w:gridSpan w:val="2"/>
          </w:tcPr>
          <w:p w14:paraId="35AE0715" w14:textId="77777777" w:rsidR="00CD698A" w:rsidRPr="00CD1F18" w:rsidRDefault="00DA7F52">
            <w:pPr>
              <w:jc w:val="center"/>
              <w:rPr>
                <w:b/>
                <w:bCs/>
                <w:sz w:val="18"/>
                <w:lang w:val="en-GB"/>
              </w:rPr>
            </w:pPr>
            <w:r w:rsidRPr="00CD1F18">
              <w:rPr>
                <w:b/>
                <w:bCs/>
                <w:sz w:val="18"/>
                <w:lang w:val="en-GB"/>
              </w:rPr>
              <w:t>Inspection</w:t>
            </w:r>
          </w:p>
        </w:tc>
        <w:tc>
          <w:tcPr>
            <w:tcW w:w="2700" w:type="dxa"/>
            <w:gridSpan w:val="2"/>
          </w:tcPr>
          <w:p w14:paraId="705290E9" w14:textId="77777777" w:rsidR="00CD698A" w:rsidRPr="00CD1F18" w:rsidRDefault="00DA7F52">
            <w:pPr>
              <w:jc w:val="center"/>
              <w:rPr>
                <w:b/>
                <w:bCs/>
                <w:sz w:val="18"/>
                <w:lang w:val="en-GB"/>
              </w:rPr>
            </w:pPr>
            <w:r w:rsidRPr="00CD1F18">
              <w:rPr>
                <w:b/>
                <w:bCs/>
                <w:sz w:val="18"/>
                <w:lang w:val="en-GB"/>
              </w:rPr>
              <w:t>Approval</w:t>
            </w:r>
          </w:p>
        </w:tc>
      </w:tr>
      <w:tr w:rsidR="00CD698A" w:rsidRPr="00CD1F18" w14:paraId="19A1E228" w14:textId="77777777">
        <w:tc>
          <w:tcPr>
            <w:tcW w:w="540" w:type="dxa"/>
          </w:tcPr>
          <w:p w14:paraId="2A0D6FB1" w14:textId="77777777" w:rsidR="00CD698A" w:rsidRPr="00CD1F18" w:rsidRDefault="00CD698A">
            <w:pPr>
              <w:rPr>
                <w:b/>
                <w:bCs/>
                <w:sz w:val="18"/>
                <w:lang w:val="en-GB"/>
              </w:rPr>
            </w:pPr>
            <w:r w:rsidRPr="00CD1F18">
              <w:rPr>
                <w:b/>
                <w:bCs/>
                <w:sz w:val="18"/>
                <w:lang w:val="en-GB"/>
              </w:rPr>
              <w:t>Ver.</w:t>
            </w:r>
          </w:p>
        </w:tc>
        <w:tc>
          <w:tcPr>
            <w:tcW w:w="1980" w:type="dxa"/>
          </w:tcPr>
          <w:p w14:paraId="6082A161" w14:textId="77777777" w:rsidR="00CD698A" w:rsidRPr="00CD1F18" w:rsidRDefault="00CD698A">
            <w:pPr>
              <w:rPr>
                <w:b/>
                <w:bCs/>
                <w:sz w:val="18"/>
                <w:lang w:val="en-GB"/>
              </w:rPr>
            </w:pPr>
            <w:r w:rsidRPr="00CD1F18">
              <w:rPr>
                <w:b/>
                <w:bCs/>
                <w:sz w:val="18"/>
                <w:lang w:val="en-GB"/>
              </w:rPr>
              <w:t>Na</w:t>
            </w:r>
            <w:r w:rsidR="00DA7F52" w:rsidRPr="00CD1F18">
              <w:rPr>
                <w:b/>
                <w:bCs/>
                <w:sz w:val="18"/>
                <w:lang w:val="en-GB"/>
              </w:rPr>
              <w:t>me</w:t>
            </w:r>
          </w:p>
        </w:tc>
        <w:tc>
          <w:tcPr>
            <w:tcW w:w="720" w:type="dxa"/>
          </w:tcPr>
          <w:p w14:paraId="0E75FC67" w14:textId="77777777" w:rsidR="00CD698A" w:rsidRPr="00CD1F18" w:rsidRDefault="00DA7F52">
            <w:pPr>
              <w:rPr>
                <w:b/>
                <w:bCs/>
                <w:sz w:val="18"/>
                <w:lang w:val="en-GB"/>
              </w:rPr>
            </w:pPr>
            <w:r w:rsidRPr="00CD1F18">
              <w:rPr>
                <w:b/>
                <w:bCs/>
                <w:sz w:val="18"/>
                <w:lang w:val="en-GB"/>
              </w:rPr>
              <w:t>Date</w:t>
            </w:r>
          </w:p>
        </w:tc>
        <w:tc>
          <w:tcPr>
            <w:tcW w:w="1980" w:type="dxa"/>
          </w:tcPr>
          <w:p w14:paraId="5F60C00D" w14:textId="77777777" w:rsidR="00CD698A" w:rsidRPr="00CD1F18" w:rsidRDefault="00DA7F52">
            <w:pPr>
              <w:rPr>
                <w:b/>
                <w:bCs/>
                <w:sz w:val="18"/>
                <w:lang w:val="en-GB"/>
              </w:rPr>
            </w:pPr>
            <w:r w:rsidRPr="00CD1F18">
              <w:rPr>
                <w:b/>
                <w:bCs/>
                <w:sz w:val="18"/>
                <w:lang w:val="en-GB"/>
              </w:rPr>
              <w:t>Name</w:t>
            </w:r>
          </w:p>
        </w:tc>
        <w:tc>
          <w:tcPr>
            <w:tcW w:w="720" w:type="dxa"/>
          </w:tcPr>
          <w:p w14:paraId="1DB49B40" w14:textId="77777777" w:rsidR="00CD698A" w:rsidRPr="00CD1F18" w:rsidRDefault="00DA7F52">
            <w:pPr>
              <w:rPr>
                <w:b/>
                <w:bCs/>
                <w:sz w:val="18"/>
                <w:lang w:val="en-GB"/>
              </w:rPr>
            </w:pPr>
            <w:r w:rsidRPr="00CD1F18">
              <w:rPr>
                <w:b/>
                <w:bCs/>
                <w:sz w:val="18"/>
                <w:lang w:val="en-GB"/>
              </w:rPr>
              <w:t>Date</w:t>
            </w:r>
          </w:p>
        </w:tc>
        <w:tc>
          <w:tcPr>
            <w:tcW w:w="1980" w:type="dxa"/>
          </w:tcPr>
          <w:p w14:paraId="34B4A8A3" w14:textId="77777777" w:rsidR="00CD698A" w:rsidRPr="00CD1F18" w:rsidRDefault="00DA7F52">
            <w:pPr>
              <w:rPr>
                <w:b/>
                <w:bCs/>
                <w:sz w:val="18"/>
                <w:lang w:val="en-GB"/>
              </w:rPr>
            </w:pPr>
            <w:r w:rsidRPr="00CD1F18">
              <w:rPr>
                <w:b/>
                <w:bCs/>
                <w:sz w:val="18"/>
                <w:lang w:val="en-GB"/>
              </w:rPr>
              <w:t xml:space="preserve">Name </w:t>
            </w:r>
          </w:p>
        </w:tc>
        <w:tc>
          <w:tcPr>
            <w:tcW w:w="720" w:type="dxa"/>
          </w:tcPr>
          <w:p w14:paraId="11B64C82" w14:textId="77777777" w:rsidR="00CD698A" w:rsidRPr="00CD1F18" w:rsidRDefault="00DA7F52">
            <w:pPr>
              <w:rPr>
                <w:b/>
                <w:bCs/>
                <w:sz w:val="18"/>
                <w:lang w:val="en-GB"/>
              </w:rPr>
            </w:pPr>
            <w:r w:rsidRPr="00CD1F18">
              <w:rPr>
                <w:b/>
                <w:bCs/>
                <w:sz w:val="18"/>
                <w:lang w:val="en-GB"/>
              </w:rPr>
              <w:t>Date</w:t>
            </w:r>
          </w:p>
        </w:tc>
      </w:tr>
      <w:tr w:rsidR="00CD698A" w:rsidRPr="00CD1F18" w14:paraId="35697388" w14:textId="77777777">
        <w:tc>
          <w:tcPr>
            <w:tcW w:w="540" w:type="dxa"/>
          </w:tcPr>
          <w:p w14:paraId="726DE495" w14:textId="77777777" w:rsidR="00CD698A" w:rsidRPr="00CD1F18" w:rsidRDefault="005E29FB">
            <w:pPr>
              <w:rPr>
                <w:sz w:val="18"/>
                <w:lang w:val="en-GB"/>
              </w:rPr>
            </w:pPr>
            <w:r w:rsidRPr="00CD1F18">
              <w:rPr>
                <w:sz w:val="18"/>
                <w:lang w:val="en-GB"/>
              </w:rPr>
              <w:t>0.1</w:t>
            </w:r>
          </w:p>
        </w:tc>
        <w:tc>
          <w:tcPr>
            <w:tcW w:w="1980" w:type="dxa"/>
          </w:tcPr>
          <w:p w14:paraId="7CE70FFA" w14:textId="77777777" w:rsidR="00CD698A" w:rsidRPr="00CD1F18" w:rsidRDefault="00B20B53">
            <w:pPr>
              <w:rPr>
                <w:sz w:val="18"/>
                <w:lang w:val="en-GB"/>
              </w:rPr>
            </w:pPr>
            <w:r w:rsidRPr="00CD1F18">
              <w:rPr>
                <w:sz w:val="18"/>
                <w:lang w:val="en-GB"/>
              </w:rPr>
              <w:t xml:space="preserve">Anthony Pang </w:t>
            </w:r>
            <w:proofErr w:type="spellStart"/>
            <w:r w:rsidRPr="00CD1F18">
              <w:rPr>
                <w:sz w:val="18"/>
                <w:lang w:val="en-GB"/>
              </w:rPr>
              <w:t>Kieuw</w:t>
            </w:r>
            <w:proofErr w:type="spellEnd"/>
            <w:r w:rsidRPr="00CD1F18">
              <w:rPr>
                <w:sz w:val="18"/>
                <w:lang w:val="en-GB"/>
              </w:rPr>
              <w:t xml:space="preserve"> Moy</w:t>
            </w:r>
          </w:p>
        </w:tc>
        <w:tc>
          <w:tcPr>
            <w:tcW w:w="720" w:type="dxa"/>
          </w:tcPr>
          <w:p w14:paraId="475CE0BB" w14:textId="77777777" w:rsidR="00CD698A" w:rsidRPr="00CD1F18" w:rsidRDefault="005E29FB">
            <w:pPr>
              <w:rPr>
                <w:sz w:val="18"/>
                <w:lang w:val="en-GB"/>
              </w:rPr>
            </w:pPr>
            <w:r w:rsidRPr="00CD1F18">
              <w:rPr>
                <w:sz w:val="18"/>
                <w:lang w:val="en-GB"/>
              </w:rPr>
              <w:t>1-10-2014</w:t>
            </w:r>
          </w:p>
        </w:tc>
        <w:tc>
          <w:tcPr>
            <w:tcW w:w="1980" w:type="dxa"/>
          </w:tcPr>
          <w:p w14:paraId="512649F6" w14:textId="77777777" w:rsidR="00CD698A" w:rsidRPr="00CD1F18" w:rsidRDefault="00B43CE6">
            <w:pPr>
              <w:rPr>
                <w:sz w:val="18"/>
                <w:lang w:val="en-GB"/>
              </w:rPr>
            </w:pPr>
            <w:r>
              <w:rPr>
                <w:sz w:val="18"/>
                <w:lang w:val="en-GB"/>
              </w:rPr>
              <w:t>Annika de Graaf</w:t>
            </w:r>
          </w:p>
        </w:tc>
        <w:tc>
          <w:tcPr>
            <w:tcW w:w="720" w:type="dxa"/>
          </w:tcPr>
          <w:p w14:paraId="44F04F03" w14:textId="77777777" w:rsidR="00CD698A" w:rsidRPr="00CD1F18" w:rsidRDefault="00B43CE6">
            <w:pPr>
              <w:rPr>
                <w:sz w:val="18"/>
                <w:lang w:val="en-GB"/>
              </w:rPr>
            </w:pPr>
            <w:r>
              <w:rPr>
                <w:sz w:val="18"/>
                <w:lang w:val="en-GB"/>
              </w:rPr>
              <w:t>3-10-2014</w:t>
            </w:r>
          </w:p>
        </w:tc>
        <w:tc>
          <w:tcPr>
            <w:tcW w:w="1980" w:type="dxa"/>
          </w:tcPr>
          <w:p w14:paraId="52140E77" w14:textId="77777777" w:rsidR="00CD698A" w:rsidRPr="00CD1F18" w:rsidRDefault="00CD698A">
            <w:pPr>
              <w:rPr>
                <w:sz w:val="18"/>
                <w:lang w:val="en-GB"/>
              </w:rPr>
            </w:pPr>
          </w:p>
        </w:tc>
        <w:tc>
          <w:tcPr>
            <w:tcW w:w="720" w:type="dxa"/>
          </w:tcPr>
          <w:p w14:paraId="667BC60B" w14:textId="77777777" w:rsidR="00CD698A" w:rsidRPr="00CD1F18" w:rsidRDefault="00CD698A">
            <w:pPr>
              <w:rPr>
                <w:sz w:val="18"/>
                <w:lang w:val="en-GB"/>
              </w:rPr>
            </w:pPr>
          </w:p>
        </w:tc>
      </w:tr>
      <w:tr w:rsidR="00CD698A" w:rsidRPr="00CD1F18" w14:paraId="4EFFA0A5" w14:textId="77777777">
        <w:tc>
          <w:tcPr>
            <w:tcW w:w="540" w:type="dxa"/>
          </w:tcPr>
          <w:p w14:paraId="2981F296" w14:textId="77777777" w:rsidR="00CD698A" w:rsidRPr="00CD1F18" w:rsidRDefault="00CD698A">
            <w:pPr>
              <w:rPr>
                <w:sz w:val="18"/>
                <w:lang w:val="en-GB"/>
              </w:rPr>
            </w:pPr>
          </w:p>
        </w:tc>
        <w:tc>
          <w:tcPr>
            <w:tcW w:w="1980" w:type="dxa"/>
          </w:tcPr>
          <w:p w14:paraId="79443796" w14:textId="77777777" w:rsidR="00CD698A" w:rsidRPr="00CD1F18" w:rsidRDefault="00CD698A">
            <w:pPr>
              <w:rPr>
                <w:sz w:val="18"/>
                <w:lang w:val="en-GB"/>
              </w:rPr>
            </w:pPr>
          </w:p>
        </w:tc>
        <w:tc>
          <w:tcPr>
            <w:tcW w:w="720" w:type="dxa"/>
          </w:tcPr>
          <w:p w14:paraId="49156031" w14:textId="77777777" w:rsidR="00CD698A" w:rsidRPr="00CD1F18" w:rsidRDefault="00CD698A">
            <w:pPr>
              <w:rPr>
                <w:sz w:val="18"/>
                <w:lang w:val="en-GB"/>
              </w:rPr>
            </w:pPr>
          </w:p>
        </w:tc>
        <w:tc>
          <w:tcPr>
            <w:tcW w:w="1980" w:type="dxa"/>
          </w:tcPr>
          <w:p w14:paraId="54180474" w14:textId="77777777" w:rsidR="00CD698A" w:rsidRPr="00CD1F18" w:rsidRDefault="00CD698A">
            <w:pPr>
              <w:pStyle w:val="Footer"/>
              <w:tabs>
                <w:tab w:val="clear" w:pos="4153"/>
                <w:tab w:val="clear" w:pos="8505"/>
              </w:tabs>
              <w:rPr>
                <w:lang w:val="en-GB"/>
              </w:rPr>
            </w:pPr>
          </w:p>
        </w:tc>
        <w:tc>
          <w:tcPr>
            <w:tcW w:w="720" w:type="dxa"/>
          </w:tcPr>
          <w:p w14:paraId="386FA903" w14:textId="77777777" w:rsidR="00CD698A" w:rsidRPr="00CD1F18" w:rsidRDefault="00CD698A">
            <w:pPr>
              <w:rPr>
                <w:sz w:val="18"/>
                <w:lang w:val="en-GB"/>
              </w:rPr>
            </w:pPr>
          </w:p>
        </w:tc>
        <w:tc>
          <w:tcPr>
            <w:tcW w:w="1980" w:type="dxa"/>
          </w:tcPr>
          <w:p w14:paraId="2EB3ADE2" w14:textId="77777777" w:rsidR="00CD698A" w:rsidRPr="00CD1F18" w:rsidRDefault="00CD698A">
            <w:pPr>
              <w:rPr>
                <w:sz w:val="18"/>
                <w:lang w:val="en-GB"/>
              </w:rPr>
            </w:pPr>
          </w:p>
        </w:tc>
        <w:tc>
          <w:tcPr>
            <w:tcW w:w="720" w:type="dxa"/>
          </w:tcPr>
          <w:p w14:paraId="3E22901E" w14:textId="77777777" w:rsidR="00CD698A" w:rsidRPr="00CD1F18" w:rsidRDefault="00CD698A">
            <w:pPr>
              <w:rPr>
                <w:sz w:val="18"/>
                <w:lang w:val="en-GB"/>
              </w:rPr>
            </w:pPr>
          </w:p>
        </w:tc>
      </w:tr>
      <w:tr w:rsidR="00CD698A" w:rsidRPr="00CD1F18" w14:paraId="18B76920" w14:textId="77777777">
        <w:tc>
          <w:tcPr>
            <w:tcW w:w="540" w:type="dxa"/>
          </w:tcPr>
          <w:p w14:paraId="3FC2BA4D" w14:textId="77777777" w:rsidR="00CD698A" w:rsidRPr="00CD1F18" w:rsidRDefault="00CD698A">
            <w:pPr>
              <w:rPr>
                <w:sz w:val="18"/>
                <w:lang w:val="en-GB"/>
              </w:rPr>
            </w:pPr>
          </w:p>
        </w:tc>
        <w:tc>
          <w:tcPr>
            <w:tcW w:w="1980" w:type="dxa"/>
          </w:tcPr>
          <w:p w14:paraId="2C71E614" w14:textId="77777777" w:rsidR="00CD698A" w:rsidRPr="00CD1F18" w:rsidRDefault="00CD698A">
            <w:pPr>
              <w:rPr>
                <w:sz w:val="18"/>
                <w:lang w:val="en-GB"/>
              </w:rPr>
            </w:pPr>
          </w:p>
        </w:tc>
        <w:tc>
          <w:tcPr>
            <w:tcW w:w="720" w:type="dxa"/>
          </w:tcPr>
          <w:p w14:paraId="28945965" w14:textId="77777777" w:rsidR="00CD698A" w:rsidRPr="00CD1F18" w:rsidRDefault="00CD698A">
            <w:pPr>
              <w:rPr>
                <w:sz w:val="18"/>
                <w:lang w:val="en-GB"/>
              </w:rPr>
            </w:pPr>
          </w:p>
        </w:tc>
        <w:tc>
          <w:tcPr>
            <w:tcW w:w="1980" w:type="dxa"/>
          </w:tcPr>
          <w:p w14:paraId="5E364025" w14:textId="77777777" w:rsidR="00CD698A" w:rsidRPr="00CD1F18" w:rsidRDefault="00CD698A">
            <w:pPr>
              <w:rPr>
                <w:sz w:val="18"/>
                <w:lang w:val="en-GB"/>
              </w:rPr>
            </w:pPr>
          </w:p>
        </w:tc>
        <w:tc>
          <w:tcPr>
            <w:tcW w:w="720" w:type="dxa"/>
          </w:tcPr>
          <w:p w14:paraId="6247BE14" w14:textId="77777777" w:rsidR="00CD698A" w:rsidRPr="00CD1F18" w:rsidRDefault="00CD698A">
            <w:pPr>
              <w:rPr>
                <w:sz w:val="18"/>
                <w:lang w:val="en-GB"/>
              </w:rPr>
            </w:pPr>
          </w:p>
        </w:tc>
        <w:tc>
          <w:tcPr>
            <w:tcW w:w="1980" w:type="dxa"/>
          </w:tcPr>
          <w:p w14:paraId="75540205" w14:textId="77777777" w:rsidR="00CD698A" w:rsidRPr="00CD1F18" w:rsidRDefault="00CD698A">
            <w:pPr>
              <w:rPr>
                <w:sz w:val="18"/>
                <w:lang w:val="en-GB"/>
              </w:rPr>
            </w:pPr>
          </w:p>
        </w:tc>
        <w:tc>
          <w:tcPr>
            <w:tcW w:w="720" w:type="dxa"/>
          </w:tcPr>
          <w:p w14:paraId="32DE6437" w14:textId="77777777" w:rsidR="00CD698A" w:rsidRPr="00CD1F18" w:rsidRDefault="00CD698A">
            <w:pPr>
              <w:rPr>
                <w:sz w:val="18"/>
                <w:lang w:val="en-GB"/>
              </w:rPr>
            </w:pPr>
          </w:p>
        </w:tc>
      </w:tr>
    </w:tbl>
    <w:p w14:paraId="4F48AD9E" w14:textId="77777777" w:rsidR="00CD698A" w:rsidRPr="00CD1F18" w:rsidRDefault="00CD698A">
      <w:pPr>
        <w:pStyle w:val="TOC1"/>
        <w:rPr>
          <w:lang w:val="en-GB"/>
        </w:rPr>
      </w:pPr>
    </w:p>
    <w:p w14:paraId="32395AB2" w14:textId="77777777" w:rsidR="00CD698A" w:rsidRPr="00CD1F18" w:rsidRDefault="00CD698A">
      <w:pPr>
        <w:pStyle w:val="Headingzondernummering"/>
        <w:rPr>
          <w:lang w:val="en-GB"/>
        </w:rPr>
      </w:pPr>
      <w:r w:rsidRPr="00CD1F18">
        <w:rPr>
          <w:lang w:val="en-GB"/>
        </w:rPr>
        <w:lastRenderedPageBreak/>
        <w:t>S</w:t>
      </w:r>
      <w:bookmarkEnd w:id="1"/>
      <w:bookmarkEnd w:id="2"/>
      <w:bookmarkEnd w:id="3"/>
      <w:bookmarkEnd w:id="4"/>
      <w:bookmarkEnd w:id="5"/>
      <w:bookmarkEnd w:id="6"/>
      <w:bookmarkEnd w:id="7"/>
      <w:bookmarkEnd w:id="8"/>
      <w:r w:rsidR="00DA7F52" w:rsidRPr="00CD1F18">
        <w:rPr>
          <w:lang w:val="en-GB"/>
        </w:rPr>
        <w:t>ummary</w:t>
      </w:r>
    </w:p>
    <w:p w14:paraId="5D591F67" w14:textId="77777777" w:rsidR="00CD698A" w:rsidRPr="00CD1F18" w:rsidRDefault="00B20B53">
      <w:pPr>
        <w:rPr>
          <w:lang w:val="en-GB"/>
        </w:rPr>
      </w:pPr>
      <w:r w:rsidRPr="00CD1F18">
        <w:rPr>
          <w:lang w:val="en-GB"/>
        </w:rPr>
        <w:t>In the functional design document we will explain</w:t>
      </w:r>
      <w:r w:rsidR="005E21EC" w:rsidRPr="00CD1F18">
        <w:rPr>
          <w:lang w:val="en-GB"/>
        </w:rPr>
        <w:t xml:space="preserve"> </w:t>
      </w:r>
      <w:r w:rsidR="00CD1F18">
        <w:rPr>
          <w:lang w:val="en-GB"/>
        </w:rPr>
        <w:t>what</w:t>
      </w:r>
      <w:r w:rsidR="00CD1F18" w:rsidRPr="00CD1F18">
        <w:rPr>
          <w:lang w:val="en-GB"/>
        </w:rPr>
        <w:t xml:space="preserve"> </w:t>
      </w:r>
      <w:r w:rsidR="005E21EC" w:rsidRPr="00CD1F18">
        <w:rPr>
          <w:lang w:val="en-GB"/>
        </w:rPr>
        <w:t xml:space="preserve">the overall design of our network configuration will look like. This document will </w:t>
      </w:r>
      <w:r w:rsidR="00CD1F18">
        <w:rPr>
          <w:lang w:val="en-GB"/>
        </w:rPr>
        <w:t>contain the</w:t>
      </w:r>
      <w:r w:rsidR="005E21EC" w:rsidRPr="00CD1F18">
        <w:rPr>
          <w:lang w:val="en-GB"/>
        </w:rPr>
        <w:t xml:space="preserve"> </w:t>
      </w:r>
      <w:r w:rsidR="00A345D7" w:rsidRPr="00CD1F18">
        <w:rPr>
          <w:lang w:val="en-GB"/>
        </w:rPr>
        <w:t>use case diagram</w:t>
      </w:r>
      <w:r w:rsidR="005E21EC" w:rsidRPr="00CD1F18">
        <w:rPr>
          <w:lang w:val="en-GB"/>
        </w:rPr>
        <w:t xml:space="preserve">, </w:t>
      </w:r>
      <w:r w:rsidR="00CD1F18">
        <w:rPr>
          <w:lang w:val="en-GB"/>
        </w:rPr>
        <w:t xml:space="preserve">use case </w:t>
      </w:r>
      <w:r w:rsidR="005E21EC" w:rsidRPr="00CD1F18">
        <w:rPr>
          <w:lang w:val="en-GB"/>
        </w:rPr>
        <w:t>scenarios</w:t>
      </w:r>
      <w:r w:rsidR="00CD1F18">
        <w:rPr>
          <w:lang w:val="en-GB"/>
        </w:rPr>
        <w:t>,</w:t>
      </w:r>
      <w:r w:rsidR="005E21EC" w:rsidRPr="00CD1F18">
        <w:rPr>
          <w:lang w:val="en-GB"/>
        </w:rPr>
        <w:t xml:space="preserve"> an activity diagram</w:t>
      </w:r>
      <w:r w:rsidR="00CD1F18">
        <w:rPr>
          <w:lang w:val="en-GB"/>
        </w:rPr>
        <w:t xml:space="preserve"> and website wireframes</w:t>
      </w:r>
      <w:r w:rsidR="005E21EC" w:rsidRPr="00CD1F18">
        <w:rPr>
          <w:lang w:val="en-GB"/>
        </w:rPr>
        <w:t>.</w:t>
      </w:r>
    </w:p>
    <w:p w14:paraId="3F1689DC" w14:textId="77777777" w:rsidR="00CD698A" w:rsidRPr="00CD1F18" w:rsidRDefault="00DA7F52">
      <w:pPr>
        <w:pStyle w:val="Headingzondernummering"/>
        <w:rPr>
          <w:lang w:val="en-GB"/>
        </w:rPr>
      </w:pPr>
      <w:r w:rsidRPr="00CD1F18">
        <w:rPr>
          <w:lang w:val="en-GB"/>
        </w:rPr>
        <w:lastRenderedPageBreak/>
        <w:t>Table of contents</w:t>
      </w:r>
    </w:p>
    <w:p w14:paraId="5EB395C9" w14:textId="77777777" w:rsidR="005E29FB" w:rsidRPr="00CD1F18" w:rsidRDefault="00CD698A">
      <w:pPr>
        <w:pStyle w:val="TOC1"/>
        <w:tabs>
          <w:tab w:val="left" w:pos="440"/>
          <w:tab w:val="right" w:leader="dot" w:pos="8494"/>
        </w:tabs>
        <w:rPr>
          <w:rFonts w:asciiTheme="minorHAnsi" w:eastAsiaTheme="minorEastAsia" w:hAnsiTheme="minorHAnsi" w:cstheme="minorBidi"/>
          <w:noProof/>
          <w:szCs w:val="22"/>
          <w:lang w:val="en-GB"/>
        </w:rPr>
      </w:pPr>
      <w:r w:rsidRPr="00CD1F18">
        <w:rPr>
          <w:lang w:val="en-GB"/>
        </w:rPr>
        <w:fldChar w:fldCharType="begin"/>
      </w:r>
      <w:r w:rsidRPr="00CD1F18">
        <w:rPr>
          <w:lang w:val="en-GB"/>
        </w:rPr>
        <w:instrText xml:space="preserve"> TOC \o "3-3" \h \z \t "Heading 1;1;Heading 2;2" </w:instrText>
      </w:r>
      <w:r w:rsidRPr="00CD1F18">
        <w:rPr>
          <w:lang w:val="en-GB"/>
        </w:rPr>
        <w:fldChar w:fldCharType="separate"/>
      </w:r>
      <w:hyperlink w:anchor="_Toc399945404" w:history="1">
        <w:r w:rsidR="005E29FB" w:rsidRPr="00CD1F18">
          <w:rPr>
            <w:rStyle w:val="Hyperlink"/>
            <w:noProof/>
            <w:lang w:val="en-GB"/>
          </w:rPr>
          <w:t>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Use Case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_Toc399945404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4</w:t>
        </w:r>
        <w:r w:rsidR="005E29FB" w:rsidRPr="00CD1F18">
          <w:rPr>
            <w:noProof/>
            <w:webHidden/>
            <w:lang w:val="en-GB"/>
          </w:rPr>
          <w:fldChar w:fldCharType="end"/>
        </w:r>
      </w:hyperlink>
    </w:p>
    <w:p w14:paraId="2A862A32" w14:textId="77777777" w:rsidR="005E29FB" w:rsidRPr="00CD1F18" w:rsidRDefault="004F4F9C">
      <w:pPr>
        <w:pStyle w:val="TOC2"/>
        <w:tabs>
          <w:tab w:val="left" w:pos="880"/>
          <w:tab w:val="right" w:leader="dot" w:pos="8494"/>
        </w:tabs>
        <w:rPr>
          <w:rFonts w:asciiTheme="minorHAnsi" w:eastAsiaTheme="minorEastAsia" w:hAnsiTheme="minorHAnsi" w:cstheme="minorBidi"/>
          <w:noProof/>
          <w:szCs w:val="22"/>
          <w:lang w:val="en-GB"/>
        </w:rPr>
      </w:pPr>
      <w:hyperlink w:anchor="_Toc399945405" w:history="1">
        <w:r w:rsidR="005E29FB" w:rsidRPr="00CD1F18">
          <w:rPr>
            <w:rStyle w:val="Hyperlink"/>
            <w:noProof/>
            <w:lang w:val="en-GB"/>
          </w:rPr>
          <w:t>1.1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_Toc399945405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4</w:t>
        </w:r>
        <w:r w:rsidR="005E29FB" w:rsidRPr="00CD1F18">
          <w:rPr>
            <w:noProof/>
            <w:webHidden/>
            <w:lang w:val="en-GB"/>
          </w:rPr>
          <w:fldChar w:fldCharType="end"/>
        </w:r>
      </w:hyperlink>
    </w:p>
    <w:p w14:paraId="780D8266" w14:textId="77777777" w:rsidR="005E29FB" w:rsidRPr="00CD1F18" w:rsidRDefault="004F4F9C">
      <w:pPr>
        <w:pStyle w:val="TOC1"/>
        <w:tabs>
          <w:tab w:val="left" w:pos="440"/>
          <w:tab w:val="right" w:leader="dot" w:pos="8494"/>
        </w:tabs>
        <w:rPr>
          <w:rFonts w:asciiTheme="minorHAnsi" w:eastAsiaTheme="minorEastAsia" w:hAnsiTheme="minorHAnsi" w:cstheme="minorBidi"/>
          <w:noProof/>
          <w:szCs w:val="22"/>
          <w:lang w:val="en-GB"/>
        </w:rPr>
      </w:pPr>
      <w:hyperlink w:anchor="_Toc399945406" w:history="1">
        <w:r w:rsidR="005E29FB" w:rsidRPr="00CD1F18">
          <w:rPr>
            <w:rStyle w:val="Hyperlink"/>
            <w:noProof/>
            <w:lang w:val="en-GB"/>
          </w:rPr>
          <w:t>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Scenarios</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_Toc399945406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395072C6" w14:textId="77777777" w:rsidR="005E29FB" w:rsidRPr="00CD1F18" w:rsidRDefault="004F4F9C">
      <w:pPr>
        <w:pStyle w:val="TOC2"/>
        <w:tabs>
          <w:tab w:val="left" w:pos="880"/>
          <w:tab w:val="right" w:leader="dot" w:pos="8494"/>
        </w:tabs>
        <w:rPr>
          <w:rFonts w:asciiTheme="minorHAnsi" w:eastAsiaTheme="minorEastAsia" w:hAnsiTheme="minorHAnsi" w:cstheme="minorBidi"/>
          <w:noProof/>
          <w:szCs w:val="22"/>
          <w:lang w:val="en-GB"/>
        </w:rPr>
      </w:pPr>
      <w:hyperlink w:anchor="_Toc399945407" w:history="1">
        <w:r w:rsidR="005E29FB" w:rsidRPr="00CD1F18">
          <w:rPr>
            <w:rStyle w:val="Hyperlink"/>
            <w:noProof/>
            <w:lang w:val="en-GB"/>
          </w:rPr>
          <w:t>2.1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1</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_Toc399945407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5E4FE92C" w14:textId="77777777" w:rsidR="005E29FB" w:rsidRPr="00CD1F18" w:rsidRDefault="004F4F9C">
      <w:pPr>
        <w:pStyle w:val="TOC2"/>
        <w:tabs>
          <w:tab w:val="left" w:pos="880"/>
          <w:tab w:val="right" w:leader="dot" w:pos="8494"/>
        </w:tabs>
        <w:rPr>
          <w:rFonts w:asciiTheme="minorHAnsi" w:eastAsiaTheme="minorEastAsia" w:hAnsiTheme="minorHAnsi" w:cstheme="minorBidi"/>
          <w:noProof/>
          <w:szCs w:val="22"/>
          <w:lang w:val="en-GB"/>
        </w:rPr>
      </w:pPr>
      <w:hyperlink w:anchor="_Toc399945408" w:history="1">
        <w:r w:rsidR="005E29FB" w:rsidRPr="00CD1F18">
          <w:rPr>
            <w:rStyle w:val="Hyperlink"/>
            <w:noProof/>
            <w:lang w:val="en-GB"/>
          </w:rPr>
          <w:t>2.2</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2</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_Toc399945408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5</w:t>
        </w:r>
        <w:r w:rsidR="005E29FB" w:rsidRPr="00CD1F18">
          <w:rPr>
            <w:noProof/>
            <w:webHidden/>
            <w:lang w:val="en-GB"/>
          </w:rPr>
          <w:fldChar w:fldCharType="end"/>
        </w:r>
      </w:hyperlink>
    </w:p>
    <w:p w14:paraId="3AB1359F" w14:textId="77777777" w:rsidR="005E29FB" w:rsidRPr="00CD1F18" w:rsidRDefault="004F4F9C">
      <w:pPr>
        <w:pStyle w:val="TOC2"/>
        <w:tabs>
          <w:tab w:val="left" w:pos="880"/>
          <w:tab w:val="right" w:leader="dot" w:pos="8494"/>
        </w:tabs>
        <w:rPr>
          <w:rFonts w:asciiTheme="minorHAnsi" w:eastAsiaTheme="minorEastAsia" w:hAnsiTheme="minorHAnsi" w:cstheme="minorBidi"/>
          <w:noProof/>
          <w:szCs w:val="22"/>
          <w:lang w:val="en-GB"/>
        </w:rPr>
      </w:pPr>
      <w:hyperlink w:anchor="_Toc399945409" w:history="1">
        <w:r w:rsidR="005E29FB" w:rsidRPr="00CD1F18">
          <w:rPr>
            <w:rStyle w:val="Hyperlink"/>
            <w:noProof/>
            <w:lang w:val="en-GB"/>
          </w:rPr>
          <w:t>2.3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Scenario 3</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_Toc399945409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6</w:t>
        </w:r>
        <w:r w:rsidR="005E29FB" w:rsidRPr="00CD1F18">
          <w:rPr>
            <w:noProof/>
            <w:webHidden/>
            <w:lang w:val="en-GB"/>
          </w:rPr>
          <w:fldChar w:fldCharType="end"/>
        </w:r>
      </w:hyperlink>
    </w:p>
    <w:p w14:paraId="3B62D92C" w14:textId="77777777" w:rsidR="005E29FB" w:rsidRPr="00CD1F18" w:rsidRDefault="004F4F9C">
      <w:pPr>
        <w:pStyle w:val="TOC1"/>
        <w:tabs>
          <w:tab w:val="left" w:pos="440"/>
          <w:tab w:val="right" w:leader="dot" w:pos="8494"/>
        </w:tabs>
        <w:rPr>
          <w:rFonts w:asciiTheme="minorHAnsi" w:eastAsiaTheme="minorEastAsia" w:hAnsiTheme="minorHAnsi" w:cstheme="minorBidi"/>
          <w:noProof/>
          <w:szCs w:val="22"/>
          <w:lang w:val="en-GB"/>
        </w:rPr>
      </w:pPr>
      <w:hyperlink w:anchor="_Toc399945410" w:history="1">
        <w:r w:rsidR="005E29FB" w:rsidRPr="00CD1F18">
          <w:rPr>
            <w:rStyle w:val="Hyperlink"/>
            <w:noProof/>
            <w:lang w:val="en-GB"/>
          </w:rPr>
          <w:t>3.</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Activity 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_Toc399945410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7</w:t>
        </w:r>
        <w:r w:rsidR="005E29FB" w:rsidRPr="00CD1F18">
          <w:rPr>
            <w:noProof/>
            <w:webHidden/>
            <w:lang w:val="en-GB"/>
          </w:rPr>
          <w:fldChar w:fldCharType="end"/>
        </w:r>
      </w:hyperlink>
    </w:p>
    <w:p w14:paraId="5A32409A" w14:textId="77777777" w:rsidR="005E29FB" w:rsidRDefault="004F4F9C">
      <w:pPr>
        <w:pStyle w:val="TOC2"/>
        <w:tabs>
          <w:tab w:val="left" w:pos="880"/>
          <w:tab w:val="right" w:leader="dot" w:pos="8494"/>
        </w:tabs>
        <w:rPr>
          <w:noProof/>
          <w:lang w:val="en-GB"/>
        </w:rPr>
      </w:pPr>
      <w:hyperlink w:anchor="_Toc399945411" w:history="1">
        <w:r w:rsidR="005E29FB" w:rsidRPr="00CD1F18">
          <w:rPr>
            <w:rStyle w:val="Hyperlink"/>
            <w:noProof/>
            <w:lang w:val="en-GB"/>
          </w:rPr>
          <w:t>3.1</w:t>
        </w:r>
        <w:r w:rsidR="005E29FB" w:rsidRPr="00CD1F18">
          <w:rPr>
            <w:rFonts w:asciiTheme="minorHAnsi" w:eastAsiaTheme="minorEastAsia" w:hAnsiTheme="minorHAnsi" w:cstheme="minorBidi"/>
            <w:noProof/>
            <w:szCs w:val="22"/>
            <w:lang w:val="en-GB"/>
          </w:rPr>
          <w:tab/>
        </w:r>
        <w:r w:rsidR="005E29FB" w:rsidRPr="00CD1F18">
          <w:rPr>
            <w:rStyle w:val="Hyperlink"/>
            <w:noProof/>
            <w:lang w:val="en-GB"/>
          </w:rPr>
          <w:t>Diagram</w:t>
        </w:r>
        <w:r w:rsidR="005E29FB" w:rsidRPr="00CD1F18">
          <w:rPr>
            <w:noProof/>
            <w:webHidden/>
            <w:lang w:val="en-GB"/>
          </w:rPr>
          <w:tab/>
        </w:r>
        <w:r w:rsidR="005E29FB" w:rsidRPr="00CD1F18">
          <w:rPr>
            <w:noProof/>
            <w:webHidden/>
            <w:lang w:val="en-GB"/>
          </w:rPr>
          <w:fldChar w:fldCharType="begin"/>
        </w:r>
        <w:r w:rsidR="005E29FB" w:rsidRPr="00CD1F18">
          <w:rPr>
            <w:noProof/>
            <w:webHidden/>
            <w:lang w:val="en-GB"/>
          </w:rPr>
          <w:instrText xml:space="preserve"> PAGEREF _Toc399945411 \h </w:instrText>
        </w:r>
        <w:r w:rsidR="005E29FB" w:rsidRPr="00CD1F18">
          <w:rPr>
            <w:noProof/>
            <w:webHidden/>
            <w:lang w:val="en-GB"/>
          </w:rPr>
        </w:r>
        <w:r w:rsidR="005E29FB" w:rsidRPr="00CD1F18">
          <w:rPr>
            <w:noProof/>
            <w:webHidden/>
            <w:lang w:val="en-GB"/>
          </w:rPr>
          <w:fldChar w:fldCharType="separate"/>
        </w:r>
        <w:r w:rsidR="001905D0" w:rsidRPr="00CD1F18">
          <w:rPr>
            <w:noProof/>
            <w:webHidden/>
            <w:lang w:val="en-GB"/>
          </w:rPr>
          <w:t>7</w:t>
        </w:r>
        <w:r w:rsidR="005E29FB" w:rsidRPr="00CD1F18">
          <w:rPr>
            <w:noProof/>
            <w:webHidden/>
            <w:lang w:val="en-GB"/>
          </w:rPr>
          <w:fldChar w:fldCharType="end"/>
        </w:r>
      </w:hyperlink>
    </w:p>
    <w:p w14:paraId="54E5490F" w14:textId="77777777" w:rsidR="00CD1F18" w:rsidRPr="00CD1F18" w:rsidRDefault="00CD1F18" w:rsidP="00CD1F18">
      <w:pPr>
        <w:pStyle w:val="TOC1"/>
        <w:tabs>
          <w:tab w:val="left" w:pos="440"/>
          <w:tab w:val="right" w:leader="dot" w:pos="8494"/>
        </w:tabs>
        <w:rPr>
          <w:rFonts w:asciiTheme="minorHAnsi" w:eastAsiaTheme="minorEastAsia" w:hAnsiTheme="minorHAnsi" w:cstheme="minorBidi"/>
          <w:noProof/>
          <w:szCs w:val="22"/>
          <w:lang w:val="en-GB"/>
        </w:rPr>
      </w:pPr>
      <w:hyperlink w:anchor="_Toc399945410" w:history="1">
        <w:r>
          <w:rPr>
            <w:rStyle w:val="Hyperlink"/>
            <w:noProof/>
            <w:lang w:val="en-GB"/>
          </w:rPr>
          <w:t>4</w:t>
        </w:r>
        <w:r w:rsidRPr="00CD1F18">
          <w:rPr>
            <w:rStyle w:val="Hyperlink"/>
            <w:noProof/>
            <w:lang w:val="en-GB"/>
          </w:rPr>
          <w:t>.</w:t>
        </w:r>
        <w:r w:rsidRPr="00CD1F18">
          <w:rPr>
            <w:rFonts w:asciiTheme="minorHAnsi" w:eastAsiaTheme="minorEastAsia" w:hAnsiTheme="minorHAnsi" w:cstheme="minorBidi"/>
            <w:noProof/>
            <w:szCs w:val="22"/>
            <w:lang w:val="en-GB"/>
          </w:rPr>
          <w:tab/>
        </w:r>
        <w:r w:rsidRPr="004F4F9C">
          <w:rPr>
            <w:rFonts w:eastAsiaTheme="minorEastAsia" w:cs="Arial"/>
            <w:noProof/>
            <w:szCs w:val="22"/>
            <w:lang w:val="en-GB"/>
          </w:rPr>
          <w:t>Website Wireframes</w:t>
        </w:r>
        <w:r w:rsidRPr="00CD1F18">
          <w:rPr>
            <w:noProof/>
            <w:webHidden/>
            <w:lang w:val="en-GB"/>
          </w:rPr>
          <w:tab/>
        </w:r>
        <w:r w:rsidRPr="00CD1F18">
          <w:rPr>
            <w:noProof/>
            <w:webHidden/>
            <w:lang w:val="en-GB"/>
          </w:rPr>
          <w:fldChar w:fldCharType="begin"/>
        </w:r>
        <w:r w:rsidRPr="00CD1F18">
          <w:rPr>
            <w:noProof/>
            <w:webHidden/>
            <w:lang w:val="en-GB"/>
          </w:rPr>
          <w:instrText xml:space="preserve"> PAGEREF _Toc399945410 \h </w:instrText>
        </w:r>
        <w:r w:rsidRPr="00CD1F18">
          <w:rPr>
            <w:noProof/>
            <w:webHidden/>
            <w:lang w:val="en-GB"/>
          </w:rPr>
        </w:r>
        <w:r w:rsidRPr="00CD1F18">
          <w:rPr>
            <w:noProof/>
            <w:webHidden/>
            <w:lang w:val="en-GB"/>
          </w:rPr>
          <w:fldChar w:fldCharType="separate"/>
        </w:r>
        <w:r w:rsidRPr="00CD1F18">
          <w:rPr>
            <w:noProof/>
            <w:webHidden/>
            <w:lang w:val="en-GB"/>
          </w:rPr>
          <w:t>7</w:t>
        </w:r>
        <w:r w:rsidRPr="00CD1F18">
          <w:rPr>
            <w:noProof/>
            <w:webHidden/>
            <w:lang w:val="en-GB"/>
          </w:rPr>
          <w:fldChar w:fldCharType="end"/>
        </w:r>
      </w:hyperlink>
    </w:p>
    <w:p w14:paraId="7B309A9D" w14:textId="77777777" w:rsidR="00CD1F18" w:rsidRPr="004F4F9C" w:rsidRDefault="00CD1F18" w:rsidP="004F4F9C">
      <w:pPr>
        <w:rPr>
          <w:rFonts w:eastAsiaTheme="minorEastAsia"/>
          <w:lang w:val="en-GB"/>
        </w:rPr>
      </w:pPr>
    </w:p>
    <w:p w14:paraId="12A874E5" w14:textId="77777777" w:rsidR="00CD698A" w:rsidRPr="00CD1F18" w:rsidRDefault="00CD698A">
      <w:pPr>
        <w:rPr>
          <w:lang w:val="en-GB"/>
        </w:rPr>
      </w:pPr>
      <w:r w:rsidRPr="00CD1F18">
        <w:rPr>
          <w:lang w:val="en-GB"/>
        </w:rPr>
        <w:fldChar w:fldCharType="end"/>
      </w:r>
    </w:p>
    <w:p w14:paraId="63993268" w14:textId="77777777" w:rsidR="00CD698A" w:rsidRPr="00CD1F18" w:rsidRDefault="00CD698A">
      <w:pPr>
        <w:pStyle w:val="TOC1"/>
        <w:rPr>
          <w:lang w:val="en-GB"/>
        </w:rPr>
      </w:pPr>
    </w:p>
    <w:p w14:paraId="072FA8FC" w14:textId="77777777" w:rsidR="00CD698A" w:rsidRPr="00CD1F18" w:rsidRDefault="005E21EC">
      <w:pPr>
        <w:pStyle w:val="Heading1"/>
        <w:rPr>
          <w:lang w:val="en-GB"/>
        </w:rPr>
      </w:pPr>
      <w:bookmarkStart w:id="9" w:name="_Toc399945404"/>
      <w:r w:rsidRPr="00CD1F18">
        <w:rPr>
          <w:lang w:val="en-GB"/>
        </w:rPr>
        <w:lastRenderedPageBreak/>
        <w:t>Use Case Diagram</w:t>
      </w:r>
      <w:bookmarkEnd w:id="9"/>
    </w:p>
    <w:p w14:paraId="4A727FEC" w14:textId="77777777" w:rsidR="005E21EC" w:rsidRPr="00CD1F18" w:rsidRDefault="00A345D7" w:rsidP="005E21EC">
      <w:pPr>
        <w:rPr>
          <w:lang w:val="en-GB"/>
        </w:rPr>
      </w:pPr>
      <w:r w:rsidRPr="00CD1F18">
        <w:rPr>
          <w:lang w:val="en-GB"/>
        </w:rPr>
        <w:t xml:space="preserve">This use case diagram will explain which actor can do which activity. In some cases both actors can do a certain activity. The two actors are defined as </w:t>
      </w:r>
      <w:proofErr w:type="gramStart"/>
      <w:r w:rsidRPr="00CD1F18">
        <w:rPr>
          <w:lang w:val="en-GB"/>
        </w:rPr>
        <w:t>stick-figures</w:t>
      </w:r>
      <w:proofErr w:type="gramEnd"/>
      <w:r w:rsidRPr="00CD1F18">
        <w:rPr>
          <w:lang w:val="en-GB"/>
        </w:rPr>
        <w:t xml:space="preserve"> and the use cases are defined as activities.</w:t>
      </w:r>
    </w:p>
    <w:p w14:paraId="25A2594D" w14:textId="77777777" w:rsidR="00E524FA" w:rsidRPr="00CD1F18" w:rsidRDefault="00E524FA" w:rsidP="005E21EC">
      <w:pPr>
        <w:rPr>
          <w:lang w:val="en-GB"/>
        </w:rPr>
      </w:pPr>
    </w:p>
    <w:p w14:paraId="6048AD45" w14:textId="77777777" w:rsidR="00E524FA" w:rsidRPr="00CD1F18" w:rsidRDefault="00E524FA" w:rsidP="00E524FA">
      <w:pPr>
        <w:pStyle w:val="Heading2"/>
        <w:rPr>
          <w:lang w:val="en-GB"/>
        </w:rPr>
      </w:pPr>
      <w:bookmarkStart w:id="10" w:name="_Toc399945405"/>
      <w:r w:rsidRPr="00CD1F18">
        <w:rPr>
          <w:lang w:val="en-GB"/>
        </w:rPr>
        <w:t>Diagram</w:t>
      </w:r>
      <w:bookmarkEnd w:id="10"/>
    </w:p>
    <w:p w14:paraId="5F2C2926" w14:textId="77777777" w:rsidR="00CD698A" w:rsidRPr="00CD1F18" w:rsidRDefault="00CD698A" w:rsidP="005E21EC">
      <w:pPr>
        <w:rPr>
          <w:lang w:val="en-GB"/>
        </w:rPr>
      </w:pPr>
    </w:p>
    <w:p w14:paraId="3C338506" w14:textId="77777777" w:rsidR="006D4FFA" w:rsidRPr="00CD1F18" w:rsidRDefault="006D4FFA" w:rsidP="005E21EC">
      <w:pPr>
        <w:rPr>
          <w:lang w:val="en-GB"/>
        </w:rPr>
      </w:pPr>
    </w:p>
    <w:p w14:paraId="1F831870" w14:textId="77777777" w:rsidR="002A3A30" w:rsidRPr="00CD1F18" w:rsidRDefault="002A3A30" w:rsidP="005E21EC">
      <w:pPr>
        <w:rPr>
          <w:lang w:val="en-GB"/>
        </w:rPr>
      </w:pPr>
    </w:p>
    <w:p w14:paraId="034D51B0" w14:textId="77777777" w:rsidR="002A3A30" w:rsidRPr="00CD1F18" w:rsidRDefault="002A3A30">
      <w:pPr>
        <w:spacing w:line="240" w:lineRule="auto"/>
        <w:rPr>
          <w:lang w:val="en-GB"/>
        </w:rPr>
      </w:pPr>
      <w:r w:rsidRPr="00CD1F18">
        <w:rPr>
          <w:lang w:val="en-GB"/>
        </w:rPr>
        <w:br w:type="page"/>
      </w:r>
    </w:p>
    <w:p w14:paraId="48438DFA" w14:textId="77777777" w:rsidR="002A3A30" w:rsidRPr="00CD1F18" w:rsidRDefault="002A3A30" w:rsidP="002A3A30">
      <w:pPr>
        <w:pStyle w:val="Heading1"/>
        <w:rPr>
          <w:lang w:val="en-GB"/>
        </w:rPr>
      </w:pPr>
      <w:bookmarkStart w:id="11" w:name="_Toc399945406"/>
      <w:r w:rsidRPr="00CD1F18">
        <w:rPr>
          <w:lang w:val="en-GB"/>
        </w:rPr>
        <w:lastRenderedPageBreak/>
        <w:t>Scenarios</w:t>
      </w:r>
      <w:bookmarkEnd w:id="11"/>
    </w:p>
    <w:p w14:paraId="62AA7CC6" w14:textId="77777777" w:rsidR="002A3A30" w:rsidRPr="00CD1F18" w:rsidRDefault="002A3A30" w:rsidP="002A3A30">
      <w:pPr>
        <w:rPr>
          <w:lang w:val="en-GB"/>
        </w:rPr>
      </w:pPr>
      <w:r w:rsidRPr="00CD1F18">
        <w:rPr>
          <w:lang w:val="en-GB"/>
        </w:rPr>
        <w:t xml:space="preserve">When building a complex system, things can and will go wrong. That’s why </w:t>
      </w:r>
      <w:r w:rsidR="00CD1F18" w:rsidRPr="00CD1F18">
        <w:rPr>
          <w:lang w:val="en-GB"/>
        </w:rPr>
        <w:t>we</w:t>
      </w:r>
      <w:r w:rsidR="00CD1F18">
        <w:rPr>
          <w:lang w:val="en-GB"/>
        </w:rPr>
        <w:t xml:space="preserve"> have</w:t>
      </w:r>
      <w:r w:rsidR="00CD1F18" w:rsidRPr="00CD1F18">
        <w:rPr>
          <w:lang w:val="en-GB"/>
        </w:rPr>
        <w:t xml:space="preserve"> </w:t>
      </w:r>
      <w:r w:rsidRPr="00CD1F18">
        <w:rPr>
          <w:lang w:val="en-GB"/>
        </w:rPr>
        <w:t xml:space="preserve">described a few scenarios of </w:t>
      </w:r>
      <w:proofErr w:type="gramStart"/>
      <w:r w:rsidRPr="00CD1F18">
        <w:rPr>
          <w:lang w:val="en-GB"/>
        </w:rPr>
        <w:t>things which</w:t>
      </w:r>
      <w:proofErr w:type="gramEnd"/>
      <w:r w:rsidRPr="00CD1F18">
        <w:rPr>
          <w:lang w:val="en-GB"/>
        </w:rPr>
        <w:t xml:space="preserve"> could happen.</w:t>
      </w:r>
    </w:p>
    <w:p w14:paraId="41819750" w14:textId="77777777" w:rsidR="002A3A30" w:rsidRPr="00CD1F18" w:rsidRDefault="002A3A30" w:rsidP="002A3A30">
      <w:pPr>
        <w:rPr>
          <w:lang w:val="en-GB"/>
        </w:rPr>
      </w:pPr>
    </w:p>
    <w:p w14:paraId="2396BAAC" w14:textId="77777777" w:rsidR="002A3A30" w:rsidRPr="00CD1F18" w:rsidRDefault="002A3A30" w:rsidP="002A3A30">
      <w:pPr>
        <w:pStyle w:val="Heading2"/>
        <w:rPr>
          <w:lang w:val="en-GB"/>
        </w:rPr>
      </w:pPr>
      <w:bookmarkStart w:id="12" w:name="_Toc399945407"/>
      <w:r w:rsidRPr="00CD1F18">
        <w:rPr>
          <w:lang w:val="en-GB"/>
        </w:rPr>
        <w:t>Scenario 1</w:t>
      </w:r>
      <w:bookmarkEnd w:id="12"/>
    </w:p>
    <w:p w14:paraId="68840D75" w14:textId="77777777" w:rsidR="002A3A30" w:rsidRPr="00CD1F18" w:rsidRDefault="002A3A30" w:rsidP="002A3A30">
      <w:pPr>
        <w:rPr>
          <w:lang w:val="en-GB"/>
        </w:rPr>
      </w:pPr>
    </w:p>
    <w:p w14:paraId="2D052B74" w14:textId="77777777" w:rsidR="004576A8" w:rsidRPr="00A1660D" w:rsidRDefault="004576A8" w:rsidP="004576A8">
      <w:pPr>
        <w:pStyle w:val="NoSpacing"/>
        <w:rPr>
          <w:rFonts w:ascii="Arial" w:hAnsi="Arial" w:cs="Arial"/>
        </w:rPr>
      </w:pPr>
      <w:proofErr w:type="spellStart"/>
      <w:r w:rsidRPr="00A1660D">
        <w:rPr>
          <w:rFonts w:ascii="Arial" w:hAnsi="Arial" w:cs="Arial"/>
          <w:b/>
        </w:rPr>
        <w:t>Use</w:t>
      </w:r>
      <w:proofErr w:type="spellEnd"/>
      <w:r w:rsidRPr="00A1660D">
        <w:rPr>
          <w:rFonts w:ascii="Arial" w:hAnsi="Arial" w:cs="Arial"/>
          <w:b/>
        </w:rPr>
        <w:t xml:space="preserve"> Case </w:t>
      </w:r>
      <w:r w:rsidRPr="00A1660D">
        <w:rPr>
          <w:rFonts w:ascii="Arial" w:hAnsi="Arial" w:cs="Arial"/>
          <w:b/>
        </w:rPr>
        <w:tab/>
      </w:r>
      <w:r w:rsidRPr="00A1660D">
        <w:rPr>
          <w:rFonts w:ascii="Arial" w:hAnsi="Arial" w:cs="Arial"/>
          <w:b/>
        </w:rPr>
        <w:tab/>
      </w:r>
      <w:r w:rsidRPr="00A1660D">
        <w:rPr>
          <w:rFonts w:ascii="Arial" w:hAnsi="Arial" w:cs="Arial"/>
          <w:b/>
        </w:rPr>
        <w:tab/>
      </w:r>
      <w:proofErr w:type="spellStart"/>
      <w:r w:rsidRPr="00A1660D">
        <w:rPr>
          <w:rFonts w:ascii="Arial" w:hAnsi="Arial" w:cs="Arial"/>
        </w:rPr>
        <w:t>Forgotten</w:t>
      </w:r>
      <w:proofErr w:type="spellEnd"/>
      <w:r w:rsidRPr="00A1660D">
        <w:rPr>
          <w:rFonts w:ascii="Arial" w:hAnsi="Arial" w:cs="Arial"/>
        </w:rPr>
        <w:t xml:space="preserve"> password</w:t>
      </w:r>
      <w:r w:rsidRPr="00A1660D">
        <w:rPr>
          <w:rFonts w:ascii="Arial" w:hAnsi="Arial" w:cs="Arial"/>
        </w:rPr>
        <w:br/>
      </w:r>
      <w:r w:rsidRPr="00A1660D">
        <w:rPr>
          <w:rFonts w:ascii="Arial" w:hAnsi="Arial" w:cs="Arial"/>
          <w:b/>
        </w:rPr>
        <w:br/>
      </w:r>
      <w:proofErr w:type="spellStart"/>
      <w:r w:rsidRPr="00A1660D">
        <w:rPr>
          <w:rFonts w:ascii="Arial" w:hAnsi="Arial" w:cs="Arial"/>
          <w:b/>
        </w:rPr>
        <w:t>Primary</w:t>
      </w:r>
      <w:proofErr w:type="spellEnd"/>
      <w:r w:rsidRPr="00A1660D">
        <w:rPr>
          <w:rFonts w:ascii="Arial" w:hAnsi="Arial" w:cs="Arial"/>
          <w:b/>
        </w:rPr>
        <w:t xml:space="preserve"> Actor</w:t>
      </w:r>
      <w:r w:rsidRPr="00A1660D">
        <w:rPr>
          <w:rFonts w:ascii="Arial" w:hAnsi="Arial" w:cs="Arial"/>
          <w:b/>
        </w:rPr>
        <w:tab/>
      </w:r>
      <w:r w:rsidRPr="00A1660D">
        <w:rPr>
          <w:rFonts w:ascii="Arial" w:hAnsi="Arial" w:cs="Arial"/>
          <w:b/>
        </w:rPr>
        <w:tab/>
      </w:r>
      <w:r w:rsidRPr="00A1660D">
        <w:rPr>
          <w:rFonts w:ascii="Arial" w:hAnsi="Arial" w:cs="Arial"/>
          <w:b/>
        </w:rPr>
        <w:tab/>
      </w:r>
      <w:r w:rsidRPr="00A1660D">
        <w:rPr>
          <w:rFonts w:ascii="Arial" w:hAnsi="Arial" w:cs="Arial"/>
        </w:rPr>
        <w:t>User</w:t>
      </w:r>
    </w:p>
    <w:p w14:paraId="3A60D4D6" w14:textId="77777777" w:rsidR="004576A8" w:rsidRPr="00A1660D" w:rsidRDefault="004576A8" w:rsidP="004576A8">
      <w:pPr>
        <w:pStyle w:val="NoSpacing"/>
        <w:rPr>
          <w:rFonts w:ascii="Arial" w:hAnsi="Arial" w:cs="Arial"/>
        </w:rPr>
      </w:pPr>
    </w:p>
    <w:p w14:paraId="2FD1EB76" w14:textId="77777777" w:rsidR="004576A8" w:rsidRPr="00A1660D" w:rsidRDefault="004576A8" w:rsidP="004576A8">
      <w:pPr>
        <w:pStyle w:val="NoSpacing"/>
        <w:rPr>
          <w:rFonts w:ascii="Arial" w:hAnsi="Arial" w:cs="Arial"/>
        </w:rPr>
      </w:pPr>
      <w:proofErr w:type="spellStart"/>
      <w:r w:rsidRPr="00A1660D">
        <w:rPr>
          <w:rFonts w:ascii="Arial" w:hAnsi="Arial" w:cs="Arial"/>
          <w:b/>
        </w:rPr>
        <w:t>Preconditions</w:t>
      </w:r>
      <w:proofErr w:type="spellEnd"/>
      <w:r w:rsidRPr="00A1660D">
        <w:rPr>
          <w:rFonts w:ascii="Arial" w:hAnsi="Arial" w:cs="Arial"/>
          <w:b/>
        </w:rPr>
        <w:tab/>
      </w:r>
      <w:r w:rsidRPr="00A1660D">
        <w:rPr>
          <w:rFonts w:ascii="Arial" w:hAnsi="Arial" w:cs="Arial"/>
          <w:b/>
        </w:rPr>
        <w:tab/>
      </w:r>
      <w:r w:rsidRPr="00A1660D">
        <w:rPr>
          <w:rFonts w:ascii="Arial" w:hAnsi="Arial" w:cs="Arial"/>
          <w:b/>
        </w:rPr>
        <w:tab/>
      </w:r>
      <w:r w:rsidRPr="00A1660D">
        <w:rPr>
          <w:rFonts w:ascii="Arial" w:hAnsi="Arial" w:cs="Arial"/>
        </w:rPr>
        <w:t>User is on the website</w:t>
      </w:r>
    </w:p>
    <w:p w14:paraId="2342DFEA" w14:textId="77777777" w:rsidR="004576A8" w:rsidRPr="00A1660D" w:rsidRDefault="004576A8" w:rsidP="004576A8">
      <w:pPr>
        <w:pStyle w:val="NoSpacing"/>
        <w:rPr>
          <w:rFonts w:ascii="Arial" w:hAnsi="Arial" w:cs="Arial"/>
        </w:rPr>
      </w:pPr>
    </w:p>
    <w:p w14:paraId="5794E9E0" w14:textId="77777777" w:rsidR="004576A8" w:rsidRPr="00A1660D" w:rsidRDefault="004576A8" w:rsidP="004576A8">
      <w:pPr>
        <w:pStyle w:val="NoSpacing"/>
        <w:ind w:left="2832" w:hanging="2832"/>
        <w:rPr>
          <w:rFonts w:ascii="Arial" w:hAnsi="Arial" w:cs="Arial"/>
        </w:rPr>
      </w:pPr>
      <w:r w:rsidRPr="00A1660D">
        <w:rPr>
          <w:rFonts w:ascii="Arial" w:hAnsi="Arial" w:cs="Arial"/>
          <w:b/>
        </w:rPr>
        <w:t xml:space="preserve">Succes </w:t>
      </w:r>
      <w:proofErr w:type="spellStart"/>
      <w:r w:rsidRPr="00A1660D">
        <w:rPr>
          <w:rFonts w:ascii="Arial" w:hAnsi="Arial" w:cs="Arial"/>
          <w:b/>
        </w:rPr>
        <w:t>Guarantee</w:t>
      </w:r>
      <w:proofErr w:type="spellEnd"/>
      <w:r w:rsidRPr="00A1660D">
        <w:rPr>
          <w:rFonts w:ascii="Arial" w:hAnsi="Arial" w:cs="Arial"/>
          <w:b/>
        </w:rPr>
        <w:tab/>
      </w:r>
      <w:r w:rsidRPr="00A1660D">
        <w:rPr>
          <w:rFonts w:ascii="Arial" w:hAnsi="Arial" w:cs="Arial"/>
        </w:rPr>
        <w:t xml:space="preserve">The user </w:t>
      </w:r>
      <w:proofErr w:type="spellStart"/>
      <w:r w:rsidRPr="00A1660D">
        <w:rPr>
          <w:rFonts w:ascii="Arial" w:hAnsi="Arial" w:cs="Arial"/>
        </w:rPr>
        <w:t>knows</w:t>
      </w:r>
      <w:proofErr w:type="spellEnd"/>
      <w:r w:rsidRPr="00A1660D">
        <w:rPr>
          <w:rFonts w:ascii="Arial" w:hAnsi="Arial" w:cs="Arial"/>
        </w:rPr>
        <w:t xml:space="preserve"> </w:t>
      </w:r>
      <w:proofErr w:type="spellStart"/>
      <w:r w:rsidRPr="00A1660D">
        <w:rPr>
          <w:rFonts w:ascii="Arial" w:hAnsi="Arial" w:cs="Arial"/>
        </w:rPr>
        <w:t>what</w:t>
      </w:r>
      <w:proofErr w:type="spellEnd"/>
      <w:r w:rsidRPr="00A1660D">
        <w:rPr>
          <w:rFonts w:ascii="Arial" w:hAnsi="Arial" w:cs="Arial"/>
        </w:rPr>
        <w:t xml:space="preserve"> his or her </w:t>
      </w:r>
      <w:proofErr w:type="spellStart"/>
      <w:r w:rsidRPr="00A1660D">
        <w:rPr>
          <w:rFonts w:ascii="Arial" w:hAnsi="Arial" w:cs="Arial"/>
        </w:rPr>
        <w:t>forgotten</w:t>
      </w:r>
      <w:proofErr w:type="spellEnd"/>
      <w:r w:rsidRPr="00A1660D">
        <w:rPr>
          <w:rFonts w:ascii="Arial" w:hAnsi="Arial" w:cs="Arial"/>
        </w:rPr>
        <w:t xml:space="preserve"> password is.</w:t>
      </w:r>
    </w:p>
    <w:p w14:paraId="06DD165D" w14:textId="77777777" w:rsidR="004576A8" w:rsidRPr="00A1660D" w:rsidRDefault="004576A8" w:rsidP="004576A8">
      <w:pPr>
        <w:pStyle w:val="NoSpacing"/>
        <w:rPr>
          <w:rFonts w:ascii="Arial" w:hAnsi="Arial" w:cs="Arial"/>
        </w:rPr>
      </w:pPr>
    </w:p>
    <w:p w14:paraId="6AAF950C" w14:textId="77777777" w:rsidR="004576A8" w:rsidRPr="00A1660D" w:rsidRDefault="004576A8" w:rsidP="004576A8">
      <w:pPr>
        <w:pStyle w:val="NoSpacing"/>
        <w:rPr>
          <w:rFonts w:ascii="Arial" w:hAnsi="Arial" w:cs="Arial"/>
          <w:b/>
        </w:rPr>
      </w:pPr>
      <w:proofErr w:type="spellStart"/>
      <w:r w:rsidRPr="00A1660D">
        <w:rPr>
          <w:rFonts w:ascii="Arial" w:hAnsi="Arial" w:cs="Arial"/>
          <w:b/>
        </w:rPr>
        <w:t>Main</w:t>
      </w:r>
      <w:proofErr w:type="spellEnd"/>
      <w:r w:rsidRPr="00A1660D">
        <w:rPr>
          <w:rFonts w:ascii="Arial" w:hAnsi="Arial" w:cs="Arial"/>
          <w:b/>
        </w:rPr>
        <w:t xml:space="preserve"> Succes Scenario</w:t>
      </w:r>
    </w:p>
    <w:p w14:paraId="6CF5CE17" w14:textId="77777777" w:rsidR="004576A8" w:rsidRPr="00A1660D" w:rsidRDefault="004576A8" w:rsidP="004576A8">
      <w:pPr>
        <w:pStyle w:val="NoSpacing"/>
        <w:rPr>
          <w:rFonts w:ascii="Arial" w:hAnsi="Arial" w:cs="Arial"/>
          <w:b/>
        </w:rPr>
      </w:pPr>
    </w:p>
    <w:p w14:paraId="2CF0354D"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The user clicks on the button ‘’</w:t>
      </w:r>
      <w:proofErr w:type="spellStart"/>
      <w:r w:rsidRPr="00A1660D">
        <w:rPr>
          <w:rFonts w:ascii="Arial" w:hAnsi="Arial" w:cs="Arial"/>
        </w:rPr>
        <w:t>Forgot</w:t>
      </w:r>
      <w:proofErr w:type="spellEnd"/>
      <w:r w:rsidRPr="00A1660D">
        <w:rPr>
          <w:rFonts w:ascii="Arial" w:hAnsi="Arial" w:cs="Arial"/>
        </w:rPr>
        <w:t xml:space="preserve"> password’’.</w:t>
      </w:r>
    </w:p>
    <w:p w14:paraId="1639A903"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enters his/her </w:t>
      </w:r>
      <w:proofErr w:type="spellStart"/>
      <w:r w:rsidRPr="00A1660D">
        <w:rPr>
          <w:rFonts w:ascii="Arial" w:hAnsi="Arial" w:cs="Arial"/>
        </w:rPr>
        <w:t>emal</w:t>
      </w:r>
      <w:proofErr w:type="spellEnd"/>
      <w:r w:rsidRPr="00A1660D">
        <w:rPr>
          <w:rFonts w:ascii="Arial" w:hAnsi="Arial" w:cs="Arial"/>
        </w:rPr>
        <w:t xml:space="preserve"> </w:t>
      </w:r>
      <w:proofErr w:type="spellStart"/>
      <w:r w:rsidRPr="00A1660D">
        <w:rPr>
          <w:rFonts w:ascii="Arial" w:hAnsi="Arial" w:cs="Arial"/>
        </w:rPr>
        <w:t>address</w:t>
      </w:r>
      <w:proofErr w:type="spellEnd"/>
      <w:r w:rsidRPr="00A1660D">
        <w:rPr>
          <w:rFonts w:ascii="Arial" w:hAnsi="Arial" w:cs="Arial"/>
        </w:rPr>
        <w:t>.</w:t>
      </w:r>
    </w:p>
    <w:p w14:paraId="3D1589FE"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clicks on </w:t>
      </w:r>
      <w:proofErr w:type="spellStart"/>
      <w:r w:rsidRPr="00A1660D">
        <w:rPr>
          <w:rFonts w:ascii="Arial" w:hAnsi="Arial" w:cs="Arial"/>
        </w:rPr>
        <w:t>send</w:t>
      </w:r>
      <w:proofErr w:type="spellEnd"/>
      <w:r w:rsidRPr="00A1660D">
        <w:rPr>
          <w:rFonts w:ascii="Arial" w:hAnsi="Arial" w:cs="Arial"/>
        </w:rPr>
        <w:t xml:space="preserve"> </w:t>
      </w:r>
      <w:proofErr w:type="spellStart"/>
      <w:r w:rsidRPr="00A1660D">
        <w:rPr>
          <w:rFonts w:ascii="Arial" w:hAnsi="Arial" w:cs="Arial"/>
        </w:rPr>
        <w:t>to</w:t>
      </w:r>
      <w:proofErr w:type="spellEnd"/>
      <w:r w:rsidRPr="00A1660D">
        <w:rPr>
          <w:rFonts w:ascii="Arial" w:hAnsi="Arial" w:cs="Arial"/>
        </w:rPr>
        <w:t xml:space="preserve"> continue.</w:t>
      </w:r>
    </w:p>
    <w:p w14:paraId="7E5BAE0F"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w:t>
      </w:r>
      <w:proofErr w:type="spellStart"/>
      <w:r w:rsidRPr="00A1660D">
        <w:rPr>
          <w:rFonts w:ascii="Arial" w:hAnsi="Arial" w:cs="Arial"/>
        </w:rPr>
        <w:t>receives</w:t>
      </w:r>
      <w:proofErr w:type="spellEnd"/>
      <w:r w:rsidRPr="00A1660D">
        <w:rPr>
          <w:rFonts w:ascii="Arial" w:hAnsi="Arial" w:cs="Arial"/>
        </w:rPr>
        <w:t xml:space="preserve"> </w:t>
      </w:r>
      <w:proofErr w:type="spellStart"/>
      <w:r w:rsidRPr="00A1660D">
        <w:rPr>
          <w:rFonts w:ascii="Arial" w:hAnsi="Arial" w:cs="Arial"/>
        </w:rPr>
        <w:t>an</w:t>
      </w:r>
      <w:proofErr w:type="spellEnd"/>
      <w:r w:rsidRPr="00A1660D">
        <w:rPr>
          <w:rFonts w:ascii="Arial" w:hAnsi="Arial" w:cs="Arial"/>
        </w:rPr>
        <w:t xml:space="preserve"> email </w:t>
      </w:r>
      <w:proofErr w:type="spellStart"/>
      <w:r w:rsidRPr="00A1660D">
        <w:rPr>
          <w:rFonts w:ascii="Arial" w:hAnsi="Arial" w:cs="Arial"/>
        </w:rPr>
        <w:t>for</w:t>
      </w:r>
      <w:proofErr w:type="spellEnd"/>
      <w:r w:rsidRPr="00A1660D">
        <w:rPr>
          <w:rFonts w:ascii="Arial" w:hAnsi="Arial" w:cs="Arial"/>
        </w:rPr>
        <w:t xml:space="preserve"> </w:t>
      </w:r>
      <w:proofErr w:type="spellStart"/>
      <w:r w:rsidRPr="00A1660D">
        <w:rPr>
          <w:rFonts w:ascii="Arial" w:hAnsi="Arial" w:cs="Arial"/>
        </w:rPr>
        <w:t>confirm</w:t>
      </w:r>
      <w:proofErr w:type="spellEnd"/>
      <w:r w:rsidRPr="00A1660D">
        <w:rPr>
          <w:rFonts w:ascii="Arial" w:hAnsi="Arial" w:cs="Arial"/>
        </w:rPr>
        <w:t>.</w:t>
      </w:r>
    </w:p>
    <w:p w14:paraId="1E317F05"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w:t>
      </w:r>
      <w:proofErr w:type="spellStart"/>
      <w:r w:rsidRPr="00A1660D">
        <w:rPr>
          <w:rFonts w:ascii="Arial" w:hAnsi="Arial" w:cs="Arial"/>
        </w:rPr>
        <w:t>opens</w:t>
      </w:r>
      <w:proofErr w:type="spellEnd"/>
      <w:r w:rsidRPr="00A1660D">
        <w:rPr>
          <w:rFonts w:ascii="Arial" w:hAnsi="Arial" w:cs="Arial"/>
        </w:rPr>
        <w:t xml:space="preserve"> the mail </w:t>
      </w:r>
      <w:proofErr w:type="spellStart"/>
      <w:r w:rsidRPr="00A1660D">
        <w:rPr>
          <w:rFonts w:ascii="Arial" w:hAnsi="Arial" w:cs="Arial"/>
        </w:rPr>
        <w:t>with</w:t>
      </w:r>
      <w:proofErr w:type="spellEnd"/>
      <w:r w:rsidRPr="00A1660D">
        <w:rPr>
          <w:rFonts w:ascii="Arial" w:hAnsi="Arial" w:cs="Arial"/>
        </w:rPr>
        <w:t xml:space="preserve"> a link </w:t>
      </w:r>
      <w:proofErr w:type="spellStart"/>
      <w:r w:rsidRPr="00A1660D">
        <w:rPr>
          <w:rFonts w:ascii="Arial" w:hAnsi="Arial" w:cs="Arial"/>
        </w:rPr>
        <w:t>which</w:t>
      </w:r>
      <w:proofErr w:type="spellEnd"/>
      <w:r w:rsidRPr="00A1660D">
        <w:rPr>
          <w:rFonts w:ascii="Arial" w:hAnsi="Arial" w:cs="Arial"/>
        </w:rPr>
        <w:t xml:space="preserve"> direct the user </w:t>
      </w:r>
      <w:proofErr w:type="spellStart"/>
      <w:r w:rsidRPr="00A1660D">
        <w:rPr>
          <w:rFonts w:ascii="Arial" w:hAnsi="Arial" w:cs="Arial"/>
        </w:rPr>
        <w:t>to</w:t>
      </w:r>
      <w:proofErr w:type="spellEnd"/>
      <w:r w:rsidRPr="00A1660D">
        <w:rPr>
          <w:rFonts w:ascii="Arial" w:hAnsi="Arial" w:cs="Arial"/>
        </w:rPr>
        <w:t xml:space="preserve"> a page </w:t>
      </w:r>
      <w:proofErr w:type="spellStart"/>
      <w:r w:rsidRPr="00A1660D">
        <w:rPr>
          <w:rFonts w:ascii="Arial" w:hAnsi="Arial" w:cs="Arial"/>
        </w:rPr>
        <w:t>where</w:t>
      </w:r>
      <w:proofErr w:type="spellEnd"/>
      <w:r w:rsidRPr="00A1660D">
        <w:rPr>
          <w:rFonts w:ascii="Arial" w:hAnsi="Arial" w:cs="Arial"/>
        </w:rPr>
        <w:t xml:space="preserve"> he/</w:t>
      </w:r>
      <w:proofErr w:type="spellStart"/>
      <w:r w:rsidRPr="00A1660D">
        <w:rPr>
          <w:rFonts w:ascii="Arial" w:hAnsi="Arial" w:cs="Arial"/>
        </w:rPr>
        <w:t>she</w:t>
      </w:r>
      <w:proofErr w:type="spellEnd"/>
      <w:r w:rsidRPr="00A1660D">
        <w:rPr>
          <w:rFonts w:ascii="Arial" w:hAnsi="Arial" w:cs="Arial"/>
        </w:rPr>
        <w:t xml:space="preserve"> </w:t>
      </w:r>
      <w:proofErr w:type="spellStart"/>
      <w:r w:rsidRPr="00A1660D">
        <w:rPr>
          <w:rFonts w:ascii="Arial" w:hAnsi="Arial" w:cs="Arial"/>
        </w:rPr>
        <w:t>can</w:t>
      </w:r>
      <w:proofErr w:type="spellEnd"/>
      <w:r w:rsidRPr="00A1660D">
        <w:rPr>
          <w:rFonts w:ascii="Arial" w:hAnsi="Arial" w:cs="Arial"/>
        </w:rPr>
        <w:t xml:space="preserve"> change his/her password.</w:t>
      </w:r>
    </w:p>
    <w:p w14:paraId="6BE2A92C"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clicks on the </w:t>
      </w:r>
      <w:proofErr w:type="spellStart"/>
      <w:r w:rsidRPr="00A1660D">
        <w:rPr>
          <w:rFonts w:ascii="Arial" w:hAnsi="Arial" w:cs="Arial"/>
        </w:rPr>
        <w:t>underlined</w:t>
      </w:r>
      <w:proofErr w:type="spellEnd"/>
      <w:r w:rsidRPr="00A1660D">
        <w:rPr>
          <w:rFonts w:ascii="Arial" w:hAnsi="Arial" w:cs="Arial"/>
        </w:rPr>
        <w:t xml:space="preserve"> tekst ‘’ click </w:t>
      </w:r>
      <w:proofErr w:type="spellStart"/>
      <w:r w:rsidRPr="00A1660D">
        <w:rPr>
          <w:rFonts w:ascii="Arial" w:hAnsi="Arial" w:cs="Arial"/>
        </w:rPr>
        <w:t>here</w:t>
      </w:r>
      <w:proofErr w:type="spellEnd"/>
      <w:r w:rsidRPr="00A1660D">
        <w:rPr>
          <w:rFonts w:ascii="Arial" w:hAnsi="Arial" w:cs="Arial"/>
        </w:rPr>
        <w:t xml:space="preserve"> </w:t>
      </w:r>
      <w:proofErr w:type="spellStart"/>
      <w:r w:rsidRPr="00A1660D">
        <w:rPr>
          <w:rFonts w:ascii="Arial" w:hAnsi="Arial" w:cs="Arial"/>
        </w:rPr>
        <w:t>for</w:t>
      </w:r>
      <w:proofErr w:type="spellEnd"/>
      <w:r w:rsidRPr="00A1660D">
        <w:rPr>
          <w:rFonts w:ascii="Arial" w:hAnsi="Arial" w:cs="Arial"/>
        </w:rPr>
        <w:t xml:space="preserve"> a new password‘’.</w:t>
      </w:r>
    </w:p>
    <w:p w14:paraId="7180EC53" w14:textId="77777777" w:rsidR="004576A8" w:rsidRPr="00A1660D" w:rsidRDefault="004576A8" w:rsidP="004576A8">
      <w:pPr>
        <w:pStyle w:val="NoSpacing"/>
        <w:numPr>
          <w:ilvl w:val="0"/>
          <w:numId w:val="9"/>
        </w:numPr>
        <w:rPr>
          <w:rFonts w:ascii="Arial" w:hAnsi="Arial" w:cs="Arial"/>
        </w:rPr>
      </w:pPr>
      <w:r w:rsidRPr="00A1660D">
        <w:rPr>
          <w:rFonts w:ascii="Arial" w:hAnsi="Arial" w:cs="Arial"/>
        </w:rPr>
        <w:t xml:space="preserve">The user </w:t>
      </w:r>
      <w:proofErr w:type="spellStart"/>
      <w:r w:rsidRPr="00A1660D">
        <w:rPr>
          <w:rFonts w:ascii="Arial" w:hAnsi="Arial" w:cs="Arial"/>
        </w:rPr>
        <w:t>succesfully</w:t>
      </w:r>
      <w:proofErr w:type="spellEnd"/>
      <w:r w:rsidRPr="00A1660D">
        <w:rPr>
          <w:rFonts w:ascii="Arial" w:hAnsi="Arial" w:cs="Arial"/>
        </w:rPr>
        <w:t xml:space="preserve"> </w:t>
      </w:r>
      <w:proofErr w:type="spellStart"/>
      <w:r w:rsidRPr="00A1660D">
        <w:rPr>
          <w:rFonts w:ascii="Arial" w:hAnsi="Arial" w:cs="Arial"/>
        </w:rPr>
        <w:t>finished</w:t>
      </w:r>
      <w:proofErr w:type="spellEnd"/>
      <w:r w:rsidRPr="00A1660D">
        <w:rPr>
          <w:rFonts w:ascii="Arial" w:hAnsi="Arial" w:cs="Arial"/>
        </w:rPr>
        <w:t xml:space="preserve"> the tutorial ‘’ </w:t>
      </w:r>
      <w:proofErr w:type="spellStart"/>
      <w:r w:rsidRPr="00A1660D">
        <w:rPr>
          <w:rFonts w:ascii="Arial" w:hAnsi="Arial" w:cs="Arial"/>
        </w:rPr>
        <w:t>forgot</w:t>
      </w:r>
      <w:proofErr w:type="spellEnd"/>
      <w:r w:rsidRPr="00A1660D">
        <w:rPr>
          <w:rFonts w:ascii="Arial" w:hAnsi="Arial" w:cs="Arial"/>
        </w:rPr>
        <w:t xml:space="preserve"> password’’.</w:t>
      </w:r>
    </w:p>
    <w:p w14:paraId="79F7295B" w14:textId="77777777" w:rsidR="004576A8" w:rsidRPr="00A1660D" w:rsidRDefault="004576A8" w:rsidP="004576A8">
      <w:pPr>
        <w:rPr>
          <w:rFonts w:cs="Arial"/>
          <w:b/>
        </w:rPr>
      </w:pPr>
      <w:r w:rsidRPr="00A1660D">
        <w:rPr>
          <w:rFonts w:cs="Arial"/>
          <w:b/>
        </w:rPr>
        <w:br/>
      </w:r>
      <w:proofErr w:type="spellStart"/>
      <w:r w:rsidRPr="00A1660D">
        <w:rPr>
          <w:rFonts w:cs="Arial"/>
          <w:b/>
        </w:rPr>
        <w:t>Extensions</w:t>
      </w:r>
      <w:proofErr w:type="spellEnd"/>
    </w:p>
    <w:p w14:paraId="19FA75FB" w14:textId="77777777" w:rsidR="004576A8" w:rsidRPr="00A1660D" w:rsidRDefault="004576A8" w:rsidP="004576A8">
      <w:pPr>
        <w:pStyle w:val="NoSpacing"/>
        <w:rPr>
          <w:rFonts w:ascii="Arial" w:hAnsi="Arial" w:cs="Arial"/>
        </w:rPr>
      </w:pPr>
      <w:r w:rsidRPr="00A1660D">
        <w:rPr>
          <w:rFonts w:ascii="Arial" w:hAnsi="Arial" w:cs="Arial"/>
        </w:rPr>
        <w:t>3a. The user clicks wrong</w:t>
      </w:r>
    </w:p>
    <w:p w14:paraId="388CE3A5" w14:textId="77777777" w:rsidR="004576A8" w:rsidRPr="00A1660D" w:rsidRDefault="004576A8" w:rsidP="004576A8">
      <w:pPr>
        <w:pStyle w:val="NoSpacing"/>
        <w:ind w:firstLine="708"/>
        <w:rPr>
          <w:rFonts w:ascii="Arial" w:hAnsi="Arial" w:cs="Arial"/>
        </w:rPr>
      </w:pPr>
      <w:r w:rsidRPr="00A1660D">
        <w:rPr>
          <w:rFonts w:ascii="Arial" w:hAnsi="Arial" w:cs="Arial"/>
        </w:rPr>
        <w:t>2.  The user clicks on ‘’login”.</w:t>
      </w:r>
    </w:p>
    <w:p w14:paraId="1005F308" w14:textId="77777777" w:rsidR="004576A8" w:rsidRPr="00A1660D" w:rsidRDefault="004576A8" w:rsidP="004576A8">
      <w:pPr>
        <w:pStyle w:val="NoSpacing"/>
        <w:rPr>
          <w:rFonts w:ascii="Arial" w:hAnsi="Arial" w:cs="Arial"/>
        </w:rPr>
      </w:pPr>
      <w:r w:rsidRPr="00A1660D">
        <w:rPr>
          <w:rFonts w:ascii="Arial" w:hAnsi="Arial" w:cs="Arial"/>
        </w:rPr>
        <w:t xml:space="preserve">4a. The user </w:t>
      </w:r>
      <w:proofErr w:type="spellStart"/>
      <w:r w:rsidRPr="00A1660D">
        <w:rPr>
          <w:rFonts w:ascii="Arial" w:hAnsi="Arial" w:cs="Arial"/>
        </w:rPr>
        <w:t>entered</w:t>
      </w:r>
      <w:proofErr w:type="spellEnd"/>
      <w:r w:rsidRPr="00A1660D">
        <w:rPr>
          <w:rFonts w:ascii="Arial" w:hAnsi="Arial" w:cs="Arial"/>
        </w:rPr>
        <w:t xml:space="preserve"> </w:t>
      </w:r>
      <w:proofErr w:type="spellStart"/>
      <w:r w:rsidRPr="00A1660D">
        <w:rPr>
          <w:rFonts w:ascii="Arial" w:hAnsi="Arial" w:cs="Arial"/>
        </w:rPr>
        <w:t>an</w:t>
      </w:r>
      <w:proofErr w:type="spellEnd"/>
      <w:r w:rsidRPr="00A1660D">
        <w:rPr>
          <w:rFonts w:ascii="Arial" w:hAnsi="Arial" w:cs="Arial"/>
        </w:rPr>
        <w:t xml:space="preserve"> </w:t>
      </w:r>
      <w:proofErr w:type="spellStart"/>
      <w:r w:rsidRPr="00A1660D">
        <w:rPr>
          <w:rFonts w:ascii="Arial" w:hAnsi="Arial" w:cs="Arial"/>
        </w:rPr>
        <w:t>invalid</w:t>
      </w:r>
      <w:proofErr w:type="spellEnd"/>
      <w:r w:rsidRPr="00A1660D">
        <w:rPr>
          <w:rFonts w:ascii="Arial" w:hAnsi="Arial" w:cs="Arial"/>
        </w:rPr>
        <w:t xml:space="preserve"> email </w:t>
      </w:r>
      <w:proofErr w:type="spellStart"/>
      <w:r w:rsidRPr="00A1660D">
        <w:rPr>
          <w:rFonts w:ascii="Arial" w:hAnsi="Arial" w:cs="Arial"/>
        </w:rPr>
        <w:t>address</w:t>
      </w:r>
      <w:proofErr w:type="spellEnd"/>
      <w:r w:rsidRPr="00A1660D">
        <w:rPr>
          <w:rFonts w:ascii="Arial" w:hAnsi="Arial" w:cs="Arial"/>
        </w:rPr>
        <w:t>.</w:t>
      </w:r>
    </w:p>
    <w:p w14:paraId="4F493553" w14:textId="77777777" w:rsidR="004576A8" w:rsidRPr="00A1660D" w:rsidRDefault="004576A8" w:rsidP="004576A8">
      <w:pPr>
        <w:pStyle w:val="NoSpacing"/>
        <w:rPr>
          <w:rFonts w:ascii="Arial" w:hAnsi="Arial" w:cs="Arial"/>
        </w:rPr>
      </w:pPr>
      <w:r w:rsidRPr="00A1660D">
        <w:rPr>
          <w:rFonts w:ascii="Arial" w:hAnsi="Arial" w:cs="Arial"/>
        </w:rPr>
        <w:tab/>
        <w:t xml:space="preserve">1.  The user </w:t>
      </w:r>
      <w:proofErr w:type="spellStart"/>
      <w:r w:rsidRPr="00A1660D">
        <w:rPr>
          <w:rFonts w:ascii="Arial" w:hAnsi="Arial" w:cs="Arial"/>
        </w:rPr>
        <w:t>edits</w:t>
      </w:r>
      <w:proofErr w:type="spellEnd"/>
      <w:r w:rsidRPr="00A1660D">
        <w:rPr>
          <w:rFonts w:ascii="Arial" w:hAnsi="Arial" w:cs="Arial"/>
        </w:rPr>
        <w:t xml:space="preserve"> the email </w:t>
      </w:r>
      <w:proofErr w:type="spellStart"/>
      <w:r w:rsidRPr="00A1660D">
        <w:rPr>
          <w:rFonts w:ascii="Arial" w:hAnsi="Arial" w:cs="Arial"/>
        </w:rPr>
        <w:t>address</w:t>
      </w:r>
      <w:proofErr w:type="spellEnd"/>
      <w:r w:rsidRPr="00A1660D">
        <w:rPr>
          <w:rFonts w:ascii="Arial" w:hAnsi="Arial" w:cs="Arial"/>
        </w:rPr>
        <w:t>.</w:t>
      </w:r>
    </w:p>
    <w:p w14:paraId="468F8C91" w14:textId="77777777" w:rsidR="00331FF1" w:rsidRPr="00CD1F18" w:rsidRDefault="00331FF1" w:rsidP="002A3A30">
      <w:pPr>
        <w:rPr>
          <w:lang w:val="en-GB"/>
        </w:rPr>
      </w:pPr>
    </w:p>
    <w:p w14:paraId="0C10613C" w14:textId="77777777" w:rsidR="00331FF1" w:rsidRPr="00CD1F18" w:rsidRDefault="00331FF1" w:rsidP="002A3A30">
      <w:pPr>
        <w:rPr>
          <w:lang w:val="en-GB"/>
        </w:rPr>
      </w:pPr>
    </w:p>
    <w:p w14:paraId="6B6EE401" w14:textId="77777777" w:rsidR="00331FF1" w:rsidRPr="00CD1F18" w:rsidRDefault="00331FF1" w:rsidP="002A3A30">
      <w:pPr>
        <w:rPr>
          <w:lang w:val="en-GB"/>
        </w:rPr>
      </w:pPr>
    </w:p>
    <w:p w14:paraId="182DF6D2" w14:textId="77777777" w:rsidR="00331FF1" w:rsidRPr="00CD1F18" w:rsidRDefault="00331FF1" w:rsidP="002A3A30">
      <w:pPr>
        <w:rPr>
          <w:lang w:val="en-GB"/>
        </w:rPr>
      </w:pPr>
    </w:p>
    <w:p w14:paraId="3662A4E4" w14:textId="77777777" w:rsidR="00331FF1" w:rsidRPr="00CD1F18" w:rsidRDefault="00331FF1" w:rsidP="002A3A30">
      <w:pPr>
        <w:rPr>
          <w:lang w:val="en-GB"/>
        </w:rPr>
      </w:pPr>
    </w:p>
    <w:p w14:paraId="015C8710" w14:textId="77777777" w:rsidR="00331FF1" w:rsidRPr="00CD1F18" w:rsidRDefault="00331FF1" w:rsidP="002A3A30">
      <w:pPr>
        <w:rPr>
          <w:lang w:val="en-GB"/>
        </w:rPr>
      </w:pPr>
    </w:p>
    <w:p w14:paraId="55B6282F" w14:textId="77777777" w:rsidR="00331FF1" w:rsidRPr="00CD1F18" w:rsidRDefault="00331FF1" w:rsidP="002A3A30">
      <w:pPr>
        <w:rPr>
          <w:lang w:val="en-GB"/>
        </w:rPr>
      </w:pPr>
    </w:p>
    <w:p w14:paraId="483075D5" w14:textId="77777777" w:rsidR="00331FF1" w:rsidRPr="00CD1F18" w:rsidRDefault="00331FF1" w:rsidP="002A3A30">
      <w:pPr>
        <w:rPr>
          <w:lang w:val="en-GB"/>
        </w:rPr>
      </w:pPr>
    </w:p>
    <w:p w14:paraId="06253AC2" w14:textId="77777777" w:rsidR="00331FF1" w:rsidRPr="00CD1F18" w:rsidRDefault="00331FF1" w:rsidP="002A3A30">
      <w:pPr>
        <w:rPr>
          <w:lang w:val="en-GB"/>
        </w:rPr>
      </w:pPr>
    </w:p>
    <w:p w14:paraId="5D4BD7CD" w14:textId="77777777" w:rsidR="00331FF1" w:rsidRPr="00CD1F18" w:rsidRDefault="00331FF1" w:rsidP="002A3A30">
      <w:pPr>
        <w:rPr>
          <w:lang w:val="en-GB"/>
        </w:rPr>
      </w:pPr>
    </w:p>
    <w:p w14:paraId="41A2BD92" w14:textId="77777777" w:rsidR="00331FF1" w:rsidRPr="00CD1F18" w:rsidRDefault="00331FF1" w:rsidP="002A3A30">
      <w:pPr>
        <w:rPr>
          <w:lang w:val="en-GB"/>
        </w:rPr>
      </w:pPr>
    </w:p>
    <w:p w14:paraId="1B4F6BAC" w14:textId="77777777" w:rsidR="00331FF1" w:rsidRPr="00CD1F18" w:rsidRDefault="00331FF1" w:rsidP="002A3A30">
      <w:pPr>
        <w:rPr>
          <w:lang w:val="en-GB"/>
        </w:rPr>
      </w:pPr>
    </w:p>
    <w:p w14:paraId="50E272F6" w14:textId="77777777" w:rsidR="00331FF1" w:rsidRPr="00CD1F18" w:rsidRDefault="00331FF1" w:rsidP="002A3A30">
      <w:pPr>
        <w:rPr>
          <w:lang w:val="en-GB"/>
        </w:rPr>
      </w:pPr>
    </w:p>
    <w:p w14:paraId="1A611A2A" w14:textId="77777777" w:rsidR="00331FF1" w:rsidRPr="00CD1F18" w:rsidRDefault="00331FF1" w:rsidP="002A3A30">
      <w:pPr>
        <w:rPr>
          <w:lang w:val="en-GB"/>
        </w:rPr>
      </w:pPr>
    </w:p>
    <w:p w14:paraId="1A358C16" w14:textId="77777777" w:rsidR="00331FF1" w:rsidRPr="00CD1F18" w:rsidRDefault="00331FF1" w:rsidP="002A3A30">
      <w:pPr>
        <w:rPr>
          <w:lang w:val="en-GB"/>
        </w:rPr>
      </w:pPr>
    </w:p>
    <w:p w14:paraId="134BDEC5" w14:textId="77777777" w:rsidR="00331FF1" w:rsidRPr="00CD1F18" w:rsidRDefault="00331FF1" w:rsidP="002A3A30">
      <w:pPr>
        <w:rPr>
          <w:lang w:val="en-GB"/>
        </w:rPr>
      </w:pPr>
    </w:p>
    <w:p w14:paraId="60ADD693" w14:textId="77777777" w:rsidR="00331FF1" w:rsidRPr="00CD1F18" w:rsidRDefault="00331FF1" w:rsidP="002A3A30">
      <w:pPr>
        <w:rPr>
          <w:lang w:val="en-GB"/>
        </w:rPr>
      </w:pPr>
    </w:p>
    <w:p w14:paraId="080DA949" w14:textId="77777777" w:rsidR="000A1083" w:rsidRPr="00CD1F18" w:rsidRDefault="000A1083" w:rsidP="000A1083">
      <w:pPr>
        <w:pStyle w:val="Heading2"/>
        <w:rPr>
          <w:lang w:val="en-GB"/>
        </w:rPr>
      </w:pPr>
      <w:bookmarkStart w:id="13" w:name="_Toc399945408"/>
      <w:r w:rsidRPr="00CD1F18">
        <w:rPr>
          <w:lang w:val="en-GB"/>
        </w:rPr>
        <w:t>Scenario 2</w:t>
      </w:r>
      <w:bookmarkEnd w:id="13"/>
    </w:p>
    <w:p w14:paraId="0F240DDE" w14:textId="77777777" w:rsidR="00331FF1" w:rsidRPr="00CD1F18" w:rsidRDefault="00331FF1" w:rsidP="00331FF1">
      <w:pPr>
        <w:rPr>
          <w:lang w:val="en-GB"/>
        </w:rPr>
      </w:pPr>
    </w:p>
    <w:p w14:paraId="7534C7E6" w14:textId="77777777" w:rsidR="00B20B53" w:rsidRPr="00CD1F18" w:rsidRDefault="00B20B53" w:rsidP="00B20B53">
      <w:pPr>
        <w:rPr>
          <w:lang w:val="en-GB"/>
        </w:rPr>
      </w:pPr>
    </w:p>
    <w:p w14:paraId="04E5C2FC" w14:textId="77777777" w:rsidR="00331FF1" w:rsidRPr="00CD1F18" w:rsidRDefault="00331FF1" w:rsidP="00B20B53">
      <w:pPr>
        <w:rPr>
          <w:lang w:val="en-GB"/>
        </w:rPr>
      </w:pPr>
    </w:p>
    <w:p w14:paraId="7D75FDE8" w14:textId="77777777" w:rsidR="00331FF1" w:rsidRPr="00CD1F18" w:rsidRDefault="00331FF1" w:rsidP="00B20B53">
      <w:pPr>
        <w:rPr>
          <w:lang w:val="en-GB"/>
        </w:rPr>
      </w:pPr>
    </w:p>
    <w:p w14:paraId="329AAE9C" w14:textId="77777777" w:rsidR="00331FF1" w:rsidRPr="00CD1F18" w:rsidRDefault="00331FF1" w:rsidP="00B20B53">
      <w:pPr>
        <w:rPr>
          <w:lang w:val="en-GB"/>
        </w:rPr>
      </w:pPr>
    </w:p>
    <w:p w14:paraId="73295DED" w14:textId="77777777" w:rsidR="00331FF1" w:rsidRPr="00CD1F18" w:rsidRDefault="00331FF1" w:rsidP="00B20B53">
      <w:pPr>
        <w:rPr>
          <w:lang w:val="en-GB"/>
        </w:rPr>
      </w:pPr>
    </w:p>
    <w:p w14:paraId="15054356" w14:textId="77777777" w:rsidR="00331FF1" w:rsidRPr="00CD1F18" w:rsidRDefault="00331FF1" w:rsidP="00B20B53">
      <w:pPr>
        <w:rPr>
          <w:lang w:val="en-GB"/>
        </w:rPr>
      </w:pPr>
    </w:p>
    <w:p w14:paraId="05F50600" w14:textId="77777777" w:rsidR="00331FF1" w:rsidRPr="00CD1F18" w:rsidRDefault="00331FF1" w:rsidP="00B20B53">
      <w:pPr>
        <w:rPr>
          <w:lang w:val="en-GB"/>
        </w:rPr>
      </w:pPr>
    </w:p>
    <w:p w14:paraId="23F3D39E" w14:textId="77777777" w:rsidR="00331FF1" w:rsidRPr="00CD1F18" w:rsidRDefault="00331FF1" w:rsidP="00B20B53">
      <w:pPr>
        <w:rPr>
          <w:lang w:val="en-GB"/>
        </w:rPr>
      </w:pPr>
    </w:p>
    <w:p w14:paraId="5C0A0EEB" w14:textId="77777777" w:rsidR="00331FF1" w:rsidRPr="00CD1F18" w:rsidRDefault="00331FF1" w:rsidP="00B20B53">
      <w:pPr>
        <w:rPr>
          <w:lang w:val="en-GB"/>
        </w:rPr>
      </w:pPr>
    </w:p>
    <w:p w14:paraId="08EB21E5" w14:textId="77777777" w:rsidR="00331FF1" w:rsidRPr="00CD1F18" w:rsidRDefault="00331FF1" w:rsidP="00B20B53">
      <w:pPr>
        <w:rPr>
          <w:lang w:val="en-GB"/>
        </w:rPr>
      </w:pPr>
    </w:p>
    <w:p w14:paraId="3F7FFD79" w14:textId="77777777" w:rsidR="00331FF1" w:rsidRPr="00CD1F18" w:rsidRDefault="00331FF1" w:rsidP="00B20B53">
      <w:pPr>
        <w:rPr>
          <w:lang w:val="en-GB"/>
        </w:rPr>
      </w:pPr>
    </w:p>
    <w:p w14:paraId="2C2BD609" w14:textId="77777777" w:rsidR="00331FF1" w:rsidRPr="00CD1F18" w:rsidRDefault="00331FF1" w:rsidP="00B20B53">
      <w:pPr>
        <w:rPr>
          <w:lang w:val="en-GB"/>
        </w:rPr>
      </w:pPr>
    </w:p>
    <w:p w14:paraId="28BEF143" w14:textId="77777777" w:rsidR="00A91DBE" w:rsidRPr="00CD1F18" w:rsidRDefault="00A91DBE" w:rsidP="00A91DBE">
      <w:pPr>
        <w:pStyle w:val="Heading2"/>
        <w:rPr>
          <w:lang w:val="en-GB"/>
        </w:rPr>
      </w:pPr>
      <w:bookmarkStart w:id="14" w:name="_Toc399945409"/>
      <w:r w:rsidRPr="00CD1F18">
        <w:rPr>
          <w:lang w:val="en-GB"/>
        </w:rPr>
        <w:t>Scenario 3</w:t>
      </w:r>
      <w:bookmarkEnd w:id="14"/>
    </w:p>
    <w:p w14:paraId="403A5096" w14:textId="77777777" w:rsidR="006872F6" w:rsidRPr="00CD1F18" w:rsidRDefault="006872F6" w:rsidP="00A91DBE">
      <w:pPr>
        <w:rPr>
          <w:lang w:val="en-GB"/>
        </w:rPr>
      </w:pPr>
    </w:p>
    <w:p w14:paraId="18325BA4" w14:textId="77777777" w:rsidR="006872F6" w:rsidRPr="00CD1F18" w:rsidRDefault="006872F6" w:rsidP="002A2D95">
      <w:pPr>
        <w:pStyle w:val="Heading2"/>
        <w:numPr>
          <w:ilvl w:val="0"/>
          <w:numId w:val="0"/>
        </w:numPr>
        <w:ind w:left="576"/>
        <w:rPr>
          <w:lang w:val="en-GB"/>
        </w:rPr>
      </w:pPr>
    </w:p>
    <w:p w14:paraId="5EF2718D" w14:textId="77777777" w:rsidR="00436E73" w:rsidRPr="00CD1F18" w:rsidRDefault="00436E73">
      <w:pPr>
        <w:spacing w:line="240" w:lineRule="auto"/>
        <w:rPr>
          <w:lang w:val="en-GB"/>
        </w:rPr>
      </w:pPr>
    </w:p>
    <w:p w14:paraId="15FB194C" w14:textId="77777777" w:rsidR="00436E73" w:rsidRPr="00CD1F18" w:rsidRDefault="00436E73" w:rsidP="00436E73">
      <w:pPr>
        <w:rPr>
          <w:color w:val="FF0000"/>
          <w:lang w:val="en-GB"/>
        </w:rPr>
      </w:pPr>
      <w:r w:rsidRPr="00CD1F18">
        <w:rPr>
          <w:color w:val="FF0000"/>
          <w:lang w:val="en-GB"/>
        </w:rPr>
        <w:t>.</w:t>
      </w:r>
    </w:p>
    <w:p w14:paraId="5D0641BD" w14:textId="77777777" w:rsidR="00A227CB" w:rsidRPr="00CD1F18" w:rsidRDefault="00A227CB">
      <w:pPr>
        <w:spacing w:line="240" w:lineRule="auto"/>
        <w:rPr>
          <w:lang w:val="en-GB"/>
        </w:rPr>
      </w:pPr>
      <w:r w:rsidRPr="00CD1F18">
        <w:rPr>
          <w:lang w:val="en-GB"/>
        </w:rPr>
        <w:br w:type="page"/>
      </w:r>
    </w:p>
    <w:p w14:paraId="5414D44A" w14:textId="77777777" w:rsidR="00A227CB" w:rsidRPr="00CD1F18" w:rsidRDefault="00F11434" w:rsidP="00A227CB">
      <w:pPr>
        <w:pStyle w:val="Heading1"/>
        <w:rPr>
          <w:lang w:val="en-GB"/>
        </w:rPr>
      </w:pPr>
      <w:bookmarkStart w:id="15" w:name="_Toc399945410"/>
      <w:r w:rsidRPr="00CD1F18">
        <w:rPr>
          <w:lang w:val="en-GB"/>
        </w:rPr>
        <w:lastRenderedPageBreak/>
        <w:t>Activity D</w:t>
      </w:r>
      <w:r w:rsidR="00A227CB" w:rsidRPr="00CD1F18">
        <w:rPr>
          <w:lang w:val="en-GB"/>
        </w:rPr>
        <w:t>iagram</w:t>
      </w:r>
      <w:bookmarkEnd w:id="15"/>
    </w:p>
    <w:p w14:paraId="3E20F28D" w14:textId="77777777" w:rsidR="00E524FA" w:rsidRPr="00CD1F18" w:rsidRDefault="00E524FA" w:rsidP="00E524FA">
      <w:pPr>
        <w:rPr>
          <w:lang w:val="en-GB"/>
        </w:rPr>
      </w:pPr>
      <w:r w:rsidRPr="00CD1F18">
        <w:rPr>
          <w:lang w:val="en-GB"/>
        </w:rPr>
        <w:t>This activity diagram will be a follow-up on the previous chapter. We will visuali</w:t>
      </w:r>
      <w:r w:rsidR="00CD1F18">
        <w:rPr>
          <w:lang w:val="en-GB"/>
        </w:rPr>
        <w:t>s</w:t>
      </w:r>
      <w:r w:rsidRPr="00CD1F18">
        <w:rPr>
          <w:lang w:val="en-GB"/>
        </w:rPr>
        <w:t>e the steps a customer has to take to do specific tasks. We will give a visuali</w:t>
      </w:r>
      <w:r w:rsidR="00CD1F18">
        <w:rPr>
          <w:lang w:val="en-GB"/>
        </w:rPr>
        <w:t>s</w:t>
      </w:r>
      <w:r w:rsidR="00436E73" w:rsidRPr="00CD1F18">
        <w:rPr>
          <w:lang w:val="en-GB"/>
        </w:rPr>
        <w:t>ation of what a customer can do.</w:t>
      </w:r>
    </w:p>
    <w:p w14:paraId="1105D2A2" w14:textId="77777777" w:rsidR="00E524FA" w:rsidRPr="00CD1F18" w:rsidRDefault="00E524FA" w:rsidP="00E524FA">
      <w:pPr>
        <w:rPr>
          <w:lang w:val="en-GB"/>
        </w:rPr>
      </w:pPr>
    </w:p>
    <w:p w14:paraId="276E484D" w14:textId="77777777" w:rsidR="00E737D6" w:rsidRPr="00CD1F18" w:rsidRDefault="00E524FA" w:rsidP="00E737D6">
      <w:pPr>
        <w:pStyle w:val="Heading2"/>
        <w:rPr>
          <w:lang w:val="en-GB"/>
        </w:rPr>
      </w:pPr>
      <w:bookmarkStart w:id="16" w:name="_Toc399945411"/>
      <w:r w:rsidRPr="00CD1F18">
        <w:rPr>
          <w:lang w:val="en-GB"/>
        </w:rPr>
        <w:t>Diagram</w:t>
      </w:r>
      <w:bookmarkEnd w:id="16"/>
    </w:p>
    <w:p w14:paraId="4CD87555" w14:textId="77777777" w:rsidR="00E524FA" w:rsidRDefault="002A2D95" w:rsidP="00E737D6">
      <w:pPr>
        <w:pStyle w:val="Heading2"/>
        <w:numPr>
          <w:ilvl w:val="0"/>
          <w:numId w:val="0"/>
        </w:numPr>
        <w:rPr>
          <w:lang w:val="en-GB"/>
        </w:rPr>
      </w:pPr>
      <w:r w:rsidRPr="00CD1F18">
        <w:rPr>
          <w:noProof/>
          <w:lang w:val="en-US" w:eastAsia="en-US"/>
        </w:rPr>
        <w:drawing>
          <wp:inline distT="0" distB="0" distL="0" distR="0" wp14:anchorId="6C4123EA" wp14:editId="1A0BAC7D">
            <wp:extent cx="6263005" cy="5771039"/>
            <wp:effectExtent l="0" t="0" r="4445"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ts activity diagram.png"/>
                    <pic:cNvPicPr/>
                  </pic:nvPicPr>
                  <pic:blipFill>
                    <a:blip r:embed="rId10">
                      <a:extLst>
                        <a:ext uri="{28A0092B-C50C-407E-A947-70E740481C1C}">
                          <a14:useLocalDpi xmlns:a14="http://schemas.microsoft.com/office/drawing/2010/main" val="0"/>
                        </a:ext>
                      </a:extLst>
                    </a:blip>
                    <a:stretch>
                      <a:fillRect/>
                    </a:stretch>
                  </pic:blipFill>
                  <pic:spPr>
                    <a:xfrm>
                      <a:off x="0" y="0"/>
                      <a:ext cx="6272937" cy="5780191"/>
                    </a:xfrm>
                    <a:prstGeom prst="rect">
                      <a:avLst/>
                    </a:prstGeom>
                  </pic:spPr>
                </pic:pic>
              </a:graphicData>
            </a:graphic>
          </wp:inline>
        </w:drawing>
      </w:r>
    </w:p>
    <w:p w14:paraId="271A2309" w14:textId="77777777" w:rsidR="00CD1F18" w:rsidRDefault="00CD1F18" w:rsidP="004F4F9C">
      <w:pPr>
        <w:rPr>
          <w:lang w:val="en-GB"/>
        </w:rPr>
      </w:pPr>
    </w:p>
    <w:p w14:paraId="30BECBFD" w14:textId="77777777" w:rsidR="00CD1F18" w:rsidRDefault="00CD1F18" w:rsidP="004F4F9C">
      <w:pPr>
        <w:rPr>
          <w:lang w:val="en-GB"/>
        </w:rPr>
      </w:pPr>
    </w:p>
    <w:p w14:paraId="22A479D6" w14:textId="77777777" w:rsidR="00CD1F18" w:rsidRDefault="00CD1F18" w:rsidP="004F4F9C">
      <w:pPr>
        <w:rPr>
          <w:lang w:val="en-GB"/>
        </w:rPr>
      </w:pPr>
    </w:p>
    <w:p w14:paraId="1AE2C0D0" w14:textId="77777777" w:rsidR="00CD1F18" w:rsidRPr="00CD1F18" w:rsidRDefault="00CD1F18" w:rsidP="00CD1F18">
      <w:pPr>
        <w:pStyle w:val="Heading1"/>
        <w:rPr>
          <w:lang w:val="en-GB"/>
        </w:rPr>
      </w:pPr>
      <w:r>
        <w:rPr>
          <w:lang w:val="en-GB"/>
        </w:rPr>
        <w:lastRenderedPageBreak/>
        <w:t>Website Wireframes</w:t>
      </w:r>
    </w:p>
    <w:p w14:paraId="080BBCA3" w14:textId="77777777" w:rsidR="0087427D" w:rsidRPr="004F4F9C" w:rsidRDefault="0087427D" w:rsidP="0087427D">
      <w:pPr>
        <w:pStyle w:val="NoSpacing"/>
        <w:rPr>
          <w:rFonts w:ascii="Arial" w:hAnsi="Arial" w:cs="Arial"/>
          <w:lang w:val="en-GB"/>
        </w:rPr>
      </w:pPr>
      <w:r w:rsidRPr="004F4F9C">
        <w:rPr>
          <w:rFonts w:ascii="Arial" w:hAnsi="Arial" w:cs="Arial"/>
          <w:lang w:val="en-GB"/>
        </w:rPr>
        <w:t>The front page of the website:</w:t>
      </w:r>
    </w:p>
    <w:p w14:paraId="45508139" w14:textId="77777777" w:rsidR="0087427D" w:rsidRDefault="0087427D" w:rsidP="0087427D">
      <w:pPr>
        <w:pStyle w:val="NoSpacing"/>
      </w:pPr>
      <w:r>
        <w:rPr>
          <w:noProof/>
          <w:lang w:val="en-US"/>
        </w:rPr>
        <mc:AlternateContent>
          <mc:Choice Requires="wps">
            <w:drawing>
              <wp:anchor distT="0" distB="0" distL="114300" distR="114300" simplePos="0" relativeHeight="251663360" behindDoc="0" locked="0" layoutInCell="1" allowOverlap="1" wp14:anchorId="4CE50137" wp14:editId="086C719A">
                <wp:simplePos x="0" y="0"/>
                <wp:positionH relativeFrom="margin">
                  <wp:posOffset>-127636</wp:posOffset>
                </wp:positionH>
                <wp:positionV relativeFrom="paragraph">
                  <wp:posOffset>1310005</wp:posOffset>
                </wp:positionV>
                <wp:extent cx="657225" cy="4371975"/>
                <wp:effectExtent l="400050" t="0" r="9525" b="85725"/>
                <wp:wrapNone/>
                <wp:docPr id="8" name="Elbow Connector 8"/>
                <wp:cNvGraphicFramePr/>
                <a:graphic xmlns:a="http://schemas.openxmlformats.org/drawingml/2006/main">
                  <a:graphicData uri="http://schemas.microsoft.com/office/word/2010/wordprocessingShape">
                    <wps:wsp>
                      <wps:cNvCnPr/>
                      <wps:spPr>
                        <a:xfrm flipH="1">
                          <a:off x="0" y="0"/>
                          <a:ext cx="657225" cy="4371975"/>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605ABE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0.05pt;margin-top:103.15pt;width:51.75pt;height:344.25p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" adj="34622" strokecolor="red">
                <v:stroke endarrow="block"/>
                <w10:wrap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434ED386" wp14:editId="42158675">
                <wp:simplePos x="0" y="0"/>
                <wp:positionH relativeFrom="column">
                  <wp:posOffset>-137160</wp:posOffset>
                </wp:positionH>
                <wp:positionV relativeFrom="paragraph">
                  <wp:posOffset>3186429</wp:posOffset>
                </wp:positionV>
                <wp:extent cx="247650" cy="3762375"/>
                <wp:effectExtent l="228600" t="0" r="19050" b="85725"/>
                <wp:wrapNone/>
                <wp:docPr id="12" name="Elbow Connector 12"/>
                <wp:cNvGraphicFramePr/>
                <a:graphic xmlns:a="http://schemas.openxmlformats.org/drawingml/2006/main">
                  <a:graphicData uri="http://schemas.microsoft.com/office/word/2010/wordprocessingShape">
                    <wps:wsp>
                      <wps:cNvCnPr/>
                      <wps:spPr>
                        <a:xfrm flipH="1">
                          <a:off x="0" y="0"/>
                          <a:ext cx="247650" cy="3762375"/>
                        </a:xfrm>
                        <a:prstGeom prst="bentConnector3">
                          <a:avLst>
                            <a:gd name="adj1" fmla="val 1872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935AB6" id="Elbow Connector 12" o:spid="_x0000_s1026" type="#_x0000_t34" style="position:absolute;margin-left:-10.8pt;margin-top:250.9pt;width:19.5pt;height:296.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" adj="40438" strokecolor="red">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4ED41AFB" wp14:editId="3A1BFF47">
                <wp:simplePos x="0" y="0"/>
                <wp:positionH relativeFrom="margin">
                  <wp:posOffset>5663565</wp:posOffset>
                </wp:positionH>
                <wp:positionV relativeFrom="paragraph">
                  <wp:posOffset>3224530</wp:posOffset>
                </wp:positionV>
                <wp:extent cx="45719" cy="4133850"/>
                <wp:effectExtent l="38100" t="0" r="450215" b="95250"/>
                <wp:wrapNone/>
                <wp:docPr id="13" name="Elbow Connector 13"/>
                <wp:cNvGraphicFramePr/>
                <a:graphic xmlns:a="http://schemas.openxmlformats.org/drawingml/2006/main">
                  <a:graphicData uri="http://schemas.microsoft.com/office/word/2010/wordprocessingShape">
                    <wps:wsp>
                      <wps:cNvCnPr/>
                      <wps:spPr>
                        <a:xfrm>
                          <a:off x="0" y="0"/>
                          <a:ext cx="45719" cy="4133850"/>
                        </a:xfrm>
                        <a:prstGeom prst="bentConnector3">
                          <a:avLst>
                            <a:gd name="adj1" fmla="val 103341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DD5FF7" id="Elbow Connector 13" o:spid="_x0000_s1026" type="#_x0000_t34" style="position:absolute;margin-left:445.95pt;margin-top:253.9pt;width:3.6pt;height:325.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" adj="223217" strokecolor="red">
                <v:stroke endarrow="block"/>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14:anchorId="5F1D1671" wp14:editId="79F2CA1C">
                <wp:simplePos x="0" y="0"/>
                <wp:positionH relativeFrom="margin">
                  <wp:posOffset>4920614</wp:posOffset>
                </wp:positionH>
                <wp:positionV relativeFrom="paragraph">
                  <wp:posOffset>2900680</wp:posOffset>
                </wp:positionV>
                <wp:extent cx="114300" cy="3314700"/>
                <wp:effectExtent l="38100" t="0" r="1009650" b="95250"/>
                <wp:wrapNone/>
                <wp:docPr id="11" name="Elbow Connector 11"/>
                <wp:cNvGraphicFramePr/>
                <a:graphic xmlns:a="http://schemas.openxmlformats.org/drawingml/2006/main">
                  <a:graphicData uri="http://schemas.microsoft.com/office/word/2010/wordprocessingShape">
                    <wps:wsp>
                      <wps:cNvCnPr/>
                      <wps:spPr>
                        <a:xfrm flipH="1">
                          <a:off x="0" y="0"/>
                          <a:ext cx="114300" cy="3314700"/>
                        </a:xfrm>
                        <a:prstGeom prst="bentConnector3">
                          <a:avLst>
                            <a:gd name="adj1" fmla="val -86038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91FDC7" id="Elbow Connector 11" o:spid="_x0000_s1026" type="#_x0000_t34" style="position:absolute;margin-left:387.45pt;margin-top:228.4pt;width:9pt;height:261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" adj="-185843" strokecolor="red">
                <v:stroke endarrow="block"/>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724084F0" wp14:editId="3038D344">
                <wp:simplePos x="0" y="0"/>
                <wp:positionH relativeFrom="margin">
                  <wp:posOffset>5228590</wp:posOffset>
                </wp:positionH>
                <wp:positionV relativeFrom="paragraph">
                  <wp:posOffset>442595</wp:posOffset>
                </wp:positionV>
                <wp:extent cx="76200" cy="3781425"/>
                <wp:effectExtent l="0" t="0" r="514350" b="85725"/>
                <wp:wrapNone/>
                <wp:docPr id="6" name="Elbow Connector 6"/>
                <wp:cNvGraphicFramePr/>
                <a:graphic xmlns:a="http://schemas.openxmlformats.org/drawingml/2006/main">
                  <a:graphicData uri="http://schemas.microsoft.com/office/word/2010/wordprocessingShape">
                    <wps:wsp>
                      <wps:cNvCnPr/>
                      <wps:spPr>
                        <a:xfrm>
                          <a:off x="0" y="0"/>
                          <a:ext cx="76200" cy="3781425"/>
                        </a:xfrm>
                        <a:prstGeom prst="bentConnector3">
                          <a:avLst>
                            <a:gd name="adj1" fmla="val 7341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6B21CF" id="Elbow Connector 6" o:spid="_x0000_s1026" type="#_x0000_t34" style="position:absolute;margin-left:411.7pt;margin-top:34.85pt;width:6pt;height:29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" adj="158580" strokecolor="red">
                <v:stroke endarrow="block"/>
                <w10:wrap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0F0D96B9" wp14:editId="175BE178">
                <wp:simplePos x="0" y="0"/>
                <wp:positionH relativeFrom="margin">
                  <wp:posOffset>4867275</wp:posOffset>
                </wp:positionH>
                <wp:positionV relativeFrom="paragraph">
                  <wp:posOffset>3114040</wp:posOffset>
                </wp:positionV>
                <wp:extent cx="797560" cy="247650"/>
                <wp:effectExtent l="0" t="0" r="21590" b="19050"/>
                <wp:wrapNone/>
                <wp:docPr id="14" name="Rectangle 14"/>
                <wp:cNvGraphicFramePr/>
                <a:graphic xmlns:a="http://schemas.openxmlformats.org/drawingml/2006/main">
                  <a:graphicData uri="http://schemas.microsoft.com/office/word/2010/wordprocessingShape">
                    <wps:wsp>
                      <wps:cNvSpPr/>
                      <wps:spPr>
                        <a:xfrm>
                          <a:off x="0" y="0"/>
                          <a:ext cx="797560" cy="247650"/>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1ED57F0" id="Rectangle 14" o:spid="_x0000_s1026" style="position:absolute;margin-left:383.25pt;margin-top:245.2pt;width:62.8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" filled="f" strokecolor="red" strokeweight="2pt">
                <v:stroke opacity="24929f"/>
                <w10:wrap anchorx="margin"/>
              </v:rect>
            </w:pict>
          </mc:Fallback>
        </mc:AlternateContent>
      </w:r>
      <w:r>
        <w:rPr>
          <w:noProof/>
          <w:lang w:val="en-US"/>
        </w:rPr>
        <mc:AlternateContent>
          <mc:Choice Requires="wps">
            <w:drawing>
              <wp:anchor distT="0" distB="0" distL="114300" distR="114300" simplePos="0" relativeHeight="251665408" behindDoc="0" locked="0" layoutInCell="1" allowOverlap="1" wp14:anchorId="3AE57D27" wp14:editId="10FF22BA">
                <wp:simplePos x="0" y="0"/>
                <wp:positionH relativeFrom="column">
                  <wp:posOffset>542925</wp:posOffset>
                </wp:positionH>
                <wp:positionV relativeFrom="paragraph">
                  <wp:posOffset>723265</wp:posOffset>
                </wp:positionV>
                <wp:extent cx="4648200" cy="18383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648200" cy="1838325"/>
                        </a:xfrm>
                        <a:prstGeom prst="rect">
                          <a:avLst/>
                        </a:prstGeom>
                        <a:noFill/>
                        <a:ln>
                          <a:solidFill>
                            <a:srgbClr val="FF0000">
                              <a:alpha val="3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90DC9E4" id="Rectangle 10" o:spid="_x0000_s1026" style="position:absolute;margin-left:42.75pt;margin-top:56.95pt;width:366pt;height:14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" filled="f" strokecolor="red" strokeweight="2pt">
                <v:stroke opacity="24929f"/>
              </v:rect>
            </w:pict>
          </mc:Fallback>
        </mc:AlternateContent>
      </w:r>
      <w:r>
        <w:rPr>
          <w:noProof/>
          <w:lang w:val="en-US"/>
        </w:rPr>
        <mc:AlternateContent>
          <mc:Choice Requires="wps">
            <w:drawing>
              <wp:anchor distT="0" distB="0" distL="114300" distR="114300" simplePos="0" relativeHeight="251664384" behindDoc="0" locked="0" layoutInCell="1" allowOverlap="1" wp14:anchorId="26E40014" wp14:editId="13E3D62F">
                <wp:simplePos x="0" y="0"/>
                <wp:positionH relativeFrom="column">
                  <wp:posOffset>1981200</wp:posOffset>
                </wp:positionH>
                <wp:positionV relativeFrom="paragraph">
                  <wp:posOffset>151765</wp:posOffset>
                </wp:positionV>
                <wp:extent cx="3238500" cy="10287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238500" cy="1028700"/>
                        </a:xfrm>
                        <a:prstGeom prst="rect">
                          <a:avLst/>
                        </a:prstGeom>
                        <a:noFill/>
                        <a:ln>
                          <a:solidFill>
                            <a:srgbClr val="FF0000">
                              <a:alpha val="48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2AABA4D" id="Rectangle 9" o:spid="_x0000_s1026" style="position:absolute;margin-left:156pt;margin-top:11.95pt;width:255pt;height:8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" filled="f" strokecolor="red" strokeweight="2pt">
                <v:stroke opacity="31354f"/>
              </v:rect>
            </w:pict>
          </mc:Fallback>
        </mc:AlternateContent>
      </w:r>
      <w:r>
        <w:rPr>
          <w:noProof/>
          <w:lang w:val="en-US"/>
        </w:rPr>
        <mc:AlternateContent>
          <mc:Choice Requires="wps">
            <w:drawing>
              <wp:anchor distT="0" distB="0" distL="114300" distR="114300" simplePos="0" relativeHeight="251662336" behindDoc="0" locked="0" layoutInCell="1" allowOverlap="1" wp14:anchorId="269C9787" wp14:editId="606DD056">
                <wp:simplePos x="0" y="0"/>
                <wp:positionH relativeFrom="column">
                  <wp:posOffset>5514974</wp:posOffset>
                </wp:positionH>
                <wp:positionV relativeFrom="paragraph">
                  <wp:posOffset>199390</wp:posOffset>
                </wp:positionV>
                <wp:extent cx="104775" cy="4562475"/>
                <wp:effectExtent l="38100" t="0" r="314325" b="85725"/>
                <wp:wrapNone/>
                <wp:docPr id="7" name="Elbow Connector 7"/>
                <wp:cNvGraphicFramePr/>
                <a:graphic xmlns:a="http://schemas.openxmlformats.org/drawingml/2006/main">
                  <a:graphicData uri="http://schemas.microsoft.com/office/word/2010/wordprocessingShape">
                    <wps:wsp>
                      <wps:cNvCnPr/>
                      <wps:spPr>
                        <a:xfrm flipH="1">
                          <a:off x="0" y="0"/>
                          <a:ext cx="104775" cy="4562475"/>
                        </a:xfrm>
                        <a:prstGeom prst="bentConnector3">
                          <a:avLst>
                            <a:gd name="adj1" fmla="val -268367"/>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5183772" id="Elbow Connector 7" o:spid="_x0000_s1026" type="#_x0000_t34" style="position:absolute;margin-left:434.25pt;margin-top:15.7pt;width:8.25pt;height:359.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" adj="-57967" strokecolor="red">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14:anchorId="6FDE5938" wp14:editId="40119B5A">
                <wp:simplePos x="0" y="0"/>
                <wp:positionH relativeFrom="column">
                  <wp:posOffset>5067300</wp:posOffset>
                </wp:positionH>
                <wp:positionV relativeFrom="paragraph">
                  <wp:posOffset>485140</wp:posOffset>
                </wp:positionV>
                <wp:extent cx="0" cy="0"/>
                <wp:effectExtent l="0" t="0" r="0" b="0"/>
                <wp:wrapNone/>
                <wp:docPr id="5" name="Elbow Connector 5"/>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6DB917" id="Elbow Connector 5" o:spid="_x0000_s1026" type="#_x0000_t34" style="position:absolute;margin-left:399pt;margin-top:38.2pt;width:0;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" strokecolor="#4579b8 [3044]">
                <v:stroke endarrow="block"/>
              </v:shape>
            </w:pict>
          </mc:Fallback>
        </mc:AlternateContent>
      </w:r>
      <w:r>
        <w:rPr>
          <w:noProof/>
          <w:lang w:val="en-US"/>
        </w:rPr>
        <mc:AlternateContent>
          <mc:Choice Requires="wps">
            <w:drawing>
              <wp:anchor distT="0" distB="0" distL="114300" distR="114300" simplePos="0" relativeHeight="251659264" behindDoc="0" locked="0" layoutInCell="1" allowOverlap="1" wp14:anchorId="7E8195A5" wp14:editId="4C56E5DC">
                <wp:simplePos x="0" y="0"/>
                <wp:positionH relativeFrom="column">
                  <wp:posOffset>-190501</wp:posOffset>
                </wp:positionH>
                <wp:positionV relativeFrom="paragraph">
                  <wp:posOffset>256540</wp:posOffset>
                </wp:positionV>
                <wp:extent cx="409575" cy="3638550"/>
                <wp:effectExtent l="247650" t="0" r="9525" b="95250"/>
                <wp:wrapNone/>
                <wp:docPr id="4" name="Elbow Connector 4"/>
                <wp:cNvGraphicFramePr/>
                <a:graphic xmlns:a="http://schemas.openxmlformats.org/drawingml/2006/main">
                  <a:graphicData uri="http://schemas.microsoft.com/office/word/2010/wordprocessingShape">
                    <wps:wsp>
                      <wps:cNvCnPr/>
                      <wps:spPr>
                        <a:xfrm flipH="1">
                          <a:off x="0" y="0"/>
                          <a:ext cx="409575" cy="3638550"/>
                        </a:xfrm>
                        <a:prstGeom prst="bentConnector3">
                          <a:avLst>
                            <a:gd name="adj1" fmla="val 16028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F7C7C1" id="Elbow Connector 4" o:spid="_x0000_s1026" type="#_x0000_t34" style="position:absolute;margin-left:-15pt;margin-top:20.2pt;width:32.25pt;height:28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" adj="34622" strokecolor="red">
                <v:stroke endarrow="block"/>
              </v:shape>
            </w:pict>
          </mc:Fallback>
        </mc:AlternateContent>
      </w:r>
      <w:r w:rsidRPr="00710BD8">
        <w:rPr>
          <w:noProof/>
          <w:lang w:val="en-US"/>
        </w:rPr>
        <w:drawing>
          <wp:inline distT="0" distB="0" distL="0" distR="0" wp14:anchorId="3CBCF9C5" wp14:editId="38C6D408">
            <wp:extent cx="5731510" cy="3312145"/>
            <wp:effectExtent l="0" t="0" r="2540" b="3175"/>
            <wp:docPr id="25" name="Picture 25" descr="C:\Users\Annika\Desktop\Index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ika\Desktop\Index_Wirefr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C7A308A" w14:textId="77777777" w:rsidR="0087427D" w:rsidRDefault="0087427D" w:rsidP="0087427D">
      <w:pPr>
        <w:pStyle w:val="NoSpacing"/>
      </w:pPr>
    </w:p>
    <w:p w14:paraId="36A4E6E4" w14:textId="77777777" w:rsidR="0087427D" w:rsidRPr="004F4F9C" w:rsidRDefault="0087427D" w:rsidP="0087427D">
      <w:pPr>
        <w:pStyle w:val="NoSpacing"/>
        <w:rPr>
          <w:rFonts w:ascii="Arial" w:hAnsi="Arial" w:cs="Arial"/>
          <w:lang w:val="en-GB"/>
        </w:rPr>
      </w:pPr>
      <w:r w:rsidRPr="004F4F9C">
        <w:rPr>
          <w:rFonts w:ascii="Arial" w:hAnsi="Arial" w:cs="Arial"/>
          <w:lang w:val="en-GB"/>
        </w:rPr>
        <w:t>The top part, the header, exists of three separate elements. These elements are the logo, the menu and the login button.</w:t>
      </w:r>
    </w:p>
    <w:p w14:paraId="6F3A7A9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logo</w:t>
      </w:r>
      <w:r w:rsidRPr="004F4F9C">
        <w:rPr>
          <w:rFonts w:ascii="Arial" w:hAnsi="Arial" w:cs="Arial"/>
          <w:lang w:val="en-GB"/>
        </w:rPr>
        <w:t xml:space="preserve"> is the first element on the top left. This is the obvious choice in terms of placement for the logo as it is usually where people start reading (top, left).</w:t>
      </w:r>
    </w:p>
    <w:p w14:paraId="317EC54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menu</w:t>
      </w:r>
      <w:r w:rsidRPr="004F4F9C">
        <w:rPr>
          <w:rFonts w:ascii="Arial" w:hAnsi="Arial" w:cs="Arial"/>
          <w:lang w:val="en-GB"/>
        </w:rPr>
        <w:t xml:space="preserve"> is placed at the top as well, so that it is easily to navigate through the website and to the page where the customer is looking for. A feature of the menu is that it will become a drop down menu, so that there are more choices underneath each menu option.</w:t>
      </w:r>
    </w:p>
    <w:p w14:paraId="67642D4E"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login</w:t>
      </w:r>
      <w:r w:rsidRPr="004F4F9C">
        <w:rPr>
          <w:rFonts w:ascii="Arial" w:hAnsi="Arial" w:cs="Arial"/>
          <w:lang w:val="en-GB"/>
        </w:rPr>
        <w:t xml:space="preserve"> button will redirect the user to a different page, on which they can login. More details about the login page will be described underneath the second wireframe.</w:t>
      </w:r>
    </w:p>
    <w:p w14:paraId="092AFFBA" w14:textId="77777777" w:rsidR="0087427D" w:rsidRPr="004F4F9C" w:rsidRDefault="0087427D" w:rsidP="0087427D">
      <w:pPr>
        <w:pStyle w:val="NoSpacing"/>
        <w:rPr>
          <w:rFonts w:ascii="Arial" w:hAnsi="Arial" w:cs="Arial"/>
          <w:lang w:val="en-GB"/>
        </w:rPr>
      </w:pPr>
    </w:p>
    <w:p w14:paraId="51A135BF"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In the middle of the page, all the content will be placed. This consists of two main elements. </w:t>
      </w:r>
    </w:p>
    <w:p w14:paraId="3097BC8D"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three columns</w:t>
      </w:r>
      <w:r w:rsidRPr="004F4F9C">
        <w:rPr>
          <w:rFonts w:ascii="Arial" w:hAnsi="Arial" w:cs="Arial"/>
          <w:lang w:val="en-GB"/>
        </w:rPr>
        <w:t xml:space="preserve"> which are going to contain the different service levels </w:t>
      </w:r>
      <w:proofErr w:type="spellStart"/>
      <w:r w:rsidRPr="004F4F9C">
        <w:rPr>
          <w:rFonts w:ascii="Arial" w:hAnsi="Arial" w:cs="Arial"/>
          <w:lang w:val="en-GB"/>
        </w:rPr>
        <w:t>Plaintech</w:t>
      </w:r>
      <w:proofErr w:type="spellEnd"/>
      <w:r w:rsidRPr="004F4F9C">
        <w:rPr>
          <w:rFonts w:ascii="Arial" w:hAnsi="Arial" w:cs="Arial"/>
          <w:lang w:val="en-GB"/>
        </w:rPr>
        <w:t xml:space="preserve"> UK will offer their clients, putting them right at the top of the main content will make them very visible and makes the customers more prone to look at them.</w:t>
      </w:r>
    </w:p>
    <w:p w14:paraId="482930BC" w14:textId="77777777" w:rsidR="0087427D" w:rsidRPr="004F4F9C" w:rsidRDefault="0087427D" w:rsidP="0087427D">
      <w:pPr>
        <w:pStyle w:val="NoSpacing"/>
        <w:rPr>
          <w:rFonts w:ascii="Arial" w:hAnsi="Arial" w:cs="Arial"/>
          <w:lang w:val="en-GB"/>
        </w:rPr>
      </w:pPr>
      <w:proofErr w:type="gramStart"/>
      <w:r w:rsidRPr="004F4F9C">
        <w:rPr>
          <w:rFonts w:ascii="Arial" w:hAnsi="Arial" w:cs="Arial"/>
          <w:b/>
          <w:lang w:val="en-GB"/>
        </w:rPr>
        <w:t xml:space="preserve">The main text field </w:t>
      </w:r>
      <w:r w:rsidRPr="004F4F9C">
        <w:rPr>
          <w:rFonts w:ascii="Arial" w:hAnsi="Arial" w:cs="Arial"/>
          <w:lang w:val="en-GB"/>
        </w:rPr>
        <w:t>in which information will be presented to the customers.</w:t>
      </w:r>
      <w:proofErr w:type="gramEnd"/>
    </w:p>
    <w:p w14:paraId="6F3F6905" w14:textId="77777777" w:rsidR="0087427D" w:rsidRPr="004F4F9C" w:rsidRDefault="0087427D" w:rsidP="0087427D">
      <w:pPr>
        <w:pStyle w:val="NoSpacing"/>
        <w:rPr>
          <w:rFonts w:ascii="Arial" w:hAnsi="Arial" w:cs="Arial"/>
          <w:lang w:val="en-GB"/>
        </w:rPr>
      </w:pPr>
    </w:p>
    <w:p w14:paraId="6EACE504"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At the very bottom of the page there is </w:t>
      </w:r>
      <w:proofErr w:type="gramStart"/>
      <w:r w:rsidRPr="004F4F9C">
        <w:rPr>
          <w:rFonts w:ascii="Arial" w:hAnsi="Arial" w:cs="Arial"/>
          <w:lang w:val="en-GB"/>
        </w:rPr>
        <w:t>a footer</w:t>
      </w:r>
      <w:proofErr w:type="gramEnd"/>
      <w:r w:rsidRPr="004F4F9C">
        <w:rPr>
          <w:rFonts w:ascii="Arial" w:hAnsi="Arial" w:cs="Arial"/>
          <w:lang w:val="en-GB"/>
        </w:rPr>
        <w:t>. The footer usually contains the name of the page, copyright details and sometimes more links. The footer in the wireframe consists of two elements.</w:t>
      </w:r>
    </w:p>
    <w:p w14:paraId="79DAC28F"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copyright details</w:t>
      </w:r>
      <w:r w:rsidRPr="004F4F9C">
        <w:rPr>
          <w:rFonts w:ascii="Arial" w:hAnsi="Arial" w:cs="Arial"/>
          <w:lang w:val="en-GB"/>
        </w:rPr>
        <w:t xml:space="preserve"> are located on the footer so that it will be known </w:t>
      </w:r>
      <w:proofErr w:type="spellStart"/>
      <w:r w:rsidRPr="004F4F9C">
        <w:rPr>
          <w:rFonts w:ascii="Arial" w:hAnsi="Arial" w:cs="Arial"/>
          <w:lang w:val="en-GB"/>
        </w:rPr>
        <w:t>Plaintech</w:t>
      </w:r>
      <w:proofErr w:type="spellEnd"/>
      <w:r w:rsidRPr="004F4F9C">
        <w:rPr>
          <w:rFonts w:ascii="Arial" w:hAnsi="Arial" w:cs="Arial"/>
          <w:lang w:val="en-GB"/>
        </w:rPr>
        <w:t xml:space="preserve"> UK is the owner of all information on their website.</w:t>
      </w:r>
    </w:p>
    <w:p w14:paraId="5866EEBE" w14:textId="77777777" w:rsidR="0087427D" w:rsidRPr="004F4F9C" w:rsidRDefault="0087427D" w:rsidP="0087427D">
      <w:pPr>
        <w:pStyle w:val="NoSpacing"/>
        <w:rPr>
          <w:lang w:val="en-GB"/>
        </w:rPr>
      </w:pPr>
      <w:r w:rsidRPr="004F4F9C">
        <w:rPr>
          <w:rFonts w:ascii="Arial" w:hAnsi="Arial" w:cs="Arial"/>
          <w:b/>
          <w:lang w:val="en-GB"/>
        </w:rPr>
        <w:t>The (social media) links</w:t>
      </w:r>
      <w:r w:rsidRPr="004F4F9C">
        <w:rPr>
          <w:rFonts w:ascii="Arial" w:hAnsi="Arial" w:cs="Arial"/>
          <w:lang w:val="en-GB"/>
        </w:rPr>
        <w:t xml:space="preserve"> are also located on the footer so that people can look </w:t>
      </w:r>
      <w:proofErr w:type="spellStart"/>
      <w:r w:rsidRPr="004F4F9C">
        <w:rPr>
          <w:rFonts w:ascii="Arial" w:hAnsi="Arial" w:cs="Arial"/>
          <w:lang w:val="en-GB"/>
        </w:rPr>
        <w:t>Plaintech</w:t>
      </w:r>
      <w:proofErr w:type="spellEnd"/>
      <w:r w:rsidRPr="004F4F9C">
        <w:rPr>
          <w:rFonts w:ascii="Arial" w:hAnsi="Arial" w:cs="Arial"/>
          <w:lang w:val="en-GB"/>
        </w:rPr>
        <w:t xml:space="preserve"> UK up and connect with them on more webpages.</w:t>
      </w:r>
    </w:p>
    <w:p w14:paraId="7FE1E688" w14:textId="77777777" w:rsidR="0087427D" w:rsidRPr="004F4F9C" w:rsidRDefault="0087427D" w:rsidP="0087427D">
      <w:pPr>
        <w:pStyle w:val="NoSpacing"/>
        <w:rPr>
          <w:lang w:val="en-GB"/>
        </w:rPr>
      </w:pPr>
    </w:p>
    <w:p w14:paraId="1855E4BF" w14:textId="77777777" w:rsidR="0087427D" w:rsidRPr="004F4F9C" w:rsidRDefault="0087427D" w:rsidP="0087427D">
      <w:pPr>
        <w:pStyle w:val="NoSpacing"/>
        <w:rPr>
          <w:rFonts w:ascii="Arial" w:hAnsi="Arial" w:cs="Arial"/>
          <w:lang w:val="en-GB"/>
        </w:rPr>
      </w:pPr>
      <w:r w:rsidRPr="004F4F9C">
        <w:rPr>
          <w:rFonts w:ascii="Arial" w:hAnsi="Arial" w:cs="Arial"/>
          <w:lang w:val="en-GB"/>
        </w:rPr>
        <w:lastRenderedPageBreak/>
        <w:t>The login page of the website:</w:t>
      </w:r>
    </w:p>
    <w:p w14:paraId="3235383F" w14:textId="77777777" w:rsidR="0087427D" w:rsidRDefault="0087427D" w:rsidP="0087427D">
      <w:pPr>
        <w:pStyle w:val="NoSpacing"/>
      </w:pPr>
      <w:r>
        <w:rPr>
          <w:noProof/>
          <w:lang w:val="en-US"/>
        </w:rPr>
        <mc:AlternateContent>
          <mc:Choice Requires="wps">
            <w:drawing>
              <wp:anchor distT="0" distB="0" distL="114300" distR="114300" simplePos="0" relativeHeight="251675648" behindDoc="0" locked="0" layoutInCell="1" allowOverlap="1" wp14:anchorId="3EC10C1A" wp14:editId="0EFA0915">
                <wp:simplePos x="0" y="0"/>
                <wp:positionH relativeFrom="column">
                  <wp:posOffset>-108585</wp:posOffset>
                </wp:positionH>
                <wp:positionV relativeFrom="paragraph">
                  <wp:posOffset>2455544</wp:posOffset>
                </wp:positionV>
                <wp:extent cx="2362200" cy="4181475"/>
                <wp:effectExtent l="514350" t="0" r="19050" b="85725"/>
                <wp:wrapNone/>
                <wp:docPr id="22" name="Elbow Connector 22"/>
                <wp:cNvGraphicFramePr/>
                <a:graphic xmlns:a="http://schemas.openxmlformats.org/drawingml/2006/main">
                  <a:graphicData uri="http://schemas.microsoft.com/office/word/2010/wordprocessingShape">
                    <wps:wsp>
                      <wps:cNvCnPr/>
                      <wps:spPr>
                        <a:xfrm flipH="1">
                          <a:off x="0" y="0"/>
                          <a:ext cx="2362200" cy="4181475"/>
                        </a:xfrm>
                        <a:prstGeom prst="bentConnector3">
                          <a:avLst>
                            <a:gd name="adj1" fmla="val 121485"/>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CAD78E" id="Elbow Connector 22" o:spid="_x0000_s1026" type="#_x0000_t34" style="position:absolute;margin-left:-8.55pt;margin-top:193.35pt;width:186pt;height:329.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" adj="26241" strokecolor="red">
                <v:stroke endarrow="block"/>
              </v:shape>
            </w:pict>
          </mc:Fallback>
        </mc:AlternateContent>
      </w:r>
      <w:r>
        <w:rPr>
          <w:noProof/>
          <w:lang w:val="en-US"/>
        </w:rPr>
        <mc:AlternateContent>
          <mc:Choice Requires="wps">
            <w:drawing>
              <wp:anchor distT="0" distB="0" distL="114300" distR="114300" simplePos="0" relativeHeight="251674624" behindDoc="0" locked="0" layoutInCell="1" allowOverlap="1" wp14:anchorId="293B109F" wp14:editId="59F95AC2">
                <wp:simplePos x="0" y="0"/>
                <wp:positionH relativeFrom="column">
                  <wp:posOffset>-99061</wp:posOffset>
                </wp:positionH>
                <wp:positionV relativeFrom="paragraph">
                  <wp:posOffset>2160270</wp:posOffset>
                </wp:positionV>
                <wp:extent cx="2371725" cy="3838575"/>
                <wp:effectExtent l="381000" t="0" r="9525" b="85725"/>
                <wp:wrapNone/>
                <wp:docPr id="21" name="Elbow Connector 21"/>
                <wp:cNvGraphicFramePr/>
                <a:graphic xmlns:a="http://schemas.openxmlformats.org/drawingml/2006/main">
                  <a:graphicData uri="http://schemas.microsoft.com/office/word/2010/wordprocessingShape">
                    <wps:wsp>
                      <wps:cNvCnPr/>
                      <wps:spPr>
                        <a:xfrm flipH="1">
                          <a:off x="0" y="0"/>
                          <a:ext cx="2371725" cy="3838575"/>
                        </a:xfrm>
                        <a:prstGeom prst="bentConnector3">
                          <a:avLst>
                            <a:gd name="adj1" fmla="val 11579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31BC59" id="Elbow Connector 21" o:spid="_x0000_s1026" type="#_x0000_t34" style="position:absolute;margin-left:-7.8pt;margin-top:170.1pt;width:186.75pt;height:30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" adj="25012" strokecolor="red">
                <v:stroke endarrow="block"/>
              </v:shape>
            </w:pict>
          </mc:Fallback>
        </mc:AlternateContent>
      </w:r>
      <w:r>
        <w:rPr>
          <w:noProof/>
          <w:lang w:val="en-US"/>
        </w:rPr>
        <mc:AlternateContent>
          <mc:Choice Requires="wps">
            <w:drawing>
              <wp:anchor distT="0" distB="0" distL="114300" distR="114300" simplePos="0" relativeHeight="251671552" behindDoc="0" locked="0" layoutInCell="1" allowOverlap="1" wp14:anchorId="4E1BAAC1" wp14:editId="167285A2">
                <wp:simplePos x="0" y="0"/>
                <wp:positionH relativeFrom="column">
                  <wp:posOffset>-89536</wp:posOffset>
                </wp:positionH>
                <wp:positionV relativeFrom="paragraph">
                  <wp:posOffset>1922145</wp:posOffset>
                </wp:positionV>
                <wp:extent cx="1971675" cy="3600450"/>
                <wp:effectExtent l="247650" t="0" r="9525" b="95250"/>
                <wp:wrapNone/>
                <wp:docPr id="17" name="Elbow Connector 17"/>
                <wp:cNvGraphicFramePr/>
                <a:graphic xmlns:a="http://schemas.openxmlformats.org/drawingml/2006/main">
                  <a:graphicData uri="http://schemas.microsoft.com/office/word/2010/wordprocessingShape">
                    <wps:wsp>
                      <wps:cNvCnPr/>
                      <wps:spPr>
                        <a:xfrm flipH="1">
                          <a:off x="0" y="0"/>
                          <a:ext cx="1971675" cy="3600450"/>
                        </a:xfrm>
                        <a:prstGeom prst="bentConnector3">
                          <a:avLst>
                            <a:gd name="adj1" fmla="val 11171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AA7050" id="Elbow Connector 17" o:spid="_x0000_s1026" type="#_x0000_t34" style="position:absolute;margin-left:-7.05pt;margin-top:151.35pt;width:155.25pt;height:28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" adj="24130" strokecolor="red">
                <v:stroke endarrow="block"/>
              </v:shape>
            </w:pict>
          </mc:Fallback>
        </mc:AlternateContent>
      </w:r>
      <w:r>
        <w:rPr>
          <w:noProof/>
          <w:lang w:val="en-US"/>
        </w:rPr>
        <mc:AlternateContent>
          <mc:Choice Requires="wps">
            <w:drawing>
              <wp:anchor distT="0" distB="0" distL="114300" distR="114300" simplePos="0" relativeHeight="251670528" behindDoc="0" locked="0" layoutInCell="1" allowOverlap="1" wp14:anchorId="427D5152" wp14:editId="5CA59CD7">
                <wp:simplePos x="0" y="0"/>
                <wp:positionH relativeFrom="column">
                  <wp:posOffset>-89536</wp:posOffset>
                </wp:positionH>
                <wp:positionV relativeFrom="paragraph">
                  <wp:posOffset>1493520</wp:posOffset>
                </wp:positionV>
                <wp:extent cx="1971675" cy="3705225"/>
                <wp:effectExtent l="114300" t="0" r="9525" b="85725"/>
                <wp:wrapNone/>
                <wp:docPr id="16" name="Elbow Connector 16"/>
                <wp:cNvGraphicFramePr/>
                <a:graphic xmlns:a="http://schemas.openxmlformats.org/drawingml/2006/main">
                  <a:graphicData uri="http://schemas.microsoft.com/office/word/2010/wordprocessingShape">
                    <wps:wsp>
                      <wps:cNvCnPr/>
                      <wps:spPr>
                        <a:xfrm flipH="1">
                          <a:off x="0" y="0"/>
                          <a:ext cx="1971675" cy="3705225"/>
                        </a:xfrm>
                        <a:prstGeom prst="bentConnector3">
                          <a:avLst>
                            <a:gd name="adj1" fmla="val 10566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EACAEE" id="Elbow Connector 16" o:spid="_x0000_s1026" type="#_x0000_t34" style="position:absolute;margin-left:-7.05pt;margin-top:117.6pt;width:155.25pt;height:291.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" adj="22823" strokecolor="red">
                <v:stroke endarrow="block"/>
              </v:shape>
            </w:pict>
          </mc:Fallback>
        </mc:AlternateContent>
      </w:r>
      <w:r>
        <w:rPr>
          <w:noProof/>
          <w:lang w:val="en-US"/>
        </w:rPr>
        <mc:AlternateContent>
          <mc:Choice Requires="wps">
            <w:drawing>
              <wp:anchor distT="0" distB="0" distL="114300" distR="114300" simplePos="0" relativeHeight="251672576" behindDoc="0" locked="0" layoutInCell="1" allowOverlap="1" wp14:anchorId="587ECD14" wp14:editId="138E6477">
                <wp:simplePos x="0" y="0"/>
                <wp:positionH relativeFrom="rightMargin">
                  <wp:posOffset>111124</wp:posOffset>
                </wp:positionH>
                <wp:positionV relativeFrom="paragraph">
                  <wp:posOffset>360044</wp:posOffset>
                </wp:positionV>
                <wp:extent cx="200025" cy="4067175"/>
                <wp:effectExtent l="38100" t="0" r="333375" b="85725"/>
                <wp:wrapNone/>
                <wp:docPr id="18" name="Elbow Connector 18"/>
                <wp:cNvGraphicFramePr/>
                <a:graphic xmlns:a="http://schemas.openxmlformats.org/drawingml/2006/main">
                  <a:graphicData uri="http://schemas.microsoft.com/office/word/2010/wordprocessingShape">
                    <wps:wsp>
                      <wps:cNvCnPr/>
                      <wps:spPr>
                        <a:xfrm flipH="1">
                          <a:off x="0" y="0"/>
                          <a:ext cx="200025" cy="4067175"/>
                        </a:xfrm>
                        <a:prstGeom prst="bentConnector3">
                          <a:avLst>
                            <a:gd name="adj1" fmla="val -155586"/>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23A180" id="Elbow Connector 18" o:spid="_x0000_s1026" type="#_x0000_t34" style="position:absolute;margin-left:8.75pt;margin-top:28.35pt;width:15.75pt;height:320.25pt;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" adj="-33607" strokecolor="red">
                <v:stroke endarrow="block"/>
                <w10:wrap anchorx="margin"/>
              </v:shape>
            </w:pict>
          </mc:Fallback>
        </mc:AlternateContent>
      </w:r>
      <w:r>
        <w:rPr>
          <w:noProof/>
          <w:lang w:val="en-US"/>
        </w:rPr>
        <mc:AlternateContent>
          <mc:Choice Requires="wps">
            <w:drawing>
              <wp:anchor distT="0" distB="0" distL="114300" distR="114300" simplePos="0" relativeHeight="251673600" behindDoc="0" locked="0" layoutInCell="1" allowOverlap="1" wp14:anchorId="58B0E7CB" wp14:editId="15B94A4A">
                <wp:simplePos x="0" y="0"/>
                <wp:positionH relativeFrom="column">
                  <wp:posOffset>5734050</wp:posOffset>
                </wp:positionH>
                <wp:positionV relativeFrom="paragraph">
                  <wp:posOffset>3210560</wp:posOffset>
                </wp:positionV>
                <wp:extent cx="3048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3048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B348774"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51.5pt,252.8pt" to="475.5pt,2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" strokecolor="red"/>
            </w:pict>
          </mc:Fallback>
        </mc:AlternateContent>
      </w:r>
      <w:r w:rsidRPr="00697EB4">
        <w:rPr>
          <w:noProof/>
          <w:lang w:val="en-US"/>
        </w:rPr>
        <w:drawing>
          <wp:inline distT="0" distB="0" distL="0" distR="0" wp14:anchorId="0063AFCF" wp14:editId="0B5C5126">
            <wp:extent cx="5731510" cy="3312145"/>
            <wp:effectExtent l="0" t="0" r="2540" b="3175"/>
            <wp:docPr id="15" name="Picture 15" descr="C:\Users\Annika\Desktop\login_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ika\Desktop\login_Wirefra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12145"/>
                    </a:xfrm>
                    <a:prstGeom prst="rect">
                      <a:avLst/>
                    </a:prstGeom>
                    <a:noFill/>
                    <a:ln>
                      <a:noFill/>
                    </a:ln>
                  </pic:spPr>
                </pic:pic>
              </a:graphicData>
            </a:graphic>
          </wp:inline>
        </w:drawing>
      </w:r>
    </w:p>
    <w:p w14:paraId="3EBB9FF4" w14:textId="77777777" w:rsidR="0087427D" w:rsidRDefault="0087427D" w:rsidP="0087427D">
      <w:pPr>
        <w:pStyle w:val="NoSpacing"/>
      </w:pPr>
    </w:p>
    <w:p w14:paraId="3EF43007" w14:textId="77777777" w:rsidR="0087427D" w:rsidRPr="004F4F9C" w:rsidRDefault="0087427D" w:rsidP="0087427D">
      <w:pPr>
        <w:pStyle w:val="NoSpacing"/>
        <w:rPr>
          <w:rFonts w:ascii="Arial" w:hAnsi="Arial" w:cs="Arial"/>
          <w:lang w:val="en-GB"/>
        </w:rPr>
      </w:pPr>
      <w:r w:rsidRPr="004F4F9C">
        <w:rPr>
          <w:rFonts w:ascii="Arial" w:hAnsi="Arial" w:cs="Arial"/>
          <w:lang w:val="en-GB"/>
        </w:rPr>
        <w:t>The login page of the website will obviously be in the same style as the front page of the website and all other pages, however this page does not contain the menu as this page works slightly different. The page grants access to the virtual machine as the user will be logged on the user panel here.</w:t>
      </w:r>
    </w:p>
    <w:p w14:paraId="38E354F6" w14:textId="77777777" w:rsidR="0087427D" w:rsidRPr="004F4F9C" w:rsidRDefault="0087427D" w:rsidP="0087427D">
      <w:pPr>
        <w:pStyle w:val="NoSpacing"/>
        <w:rPr>
          <w:rFonts w:ascii="Arial" w:hAnsi="Arial" w:cs="Arial"/>
          <w:lang w:val="en-GB"/>
        </w:rPr>
      </w:pPr>
    </w:p>
    <w:p w14:paraId="043F21BC" w14:textId="77777777" w:rsidR="0087427D" w:rsidRPr="004F4F9C" w:rsidRDefault="0087427D" w:rsidP="0087427D">
      <w:pPr>
        <w:pStyle w:val="NoSpacing"/>
        <w:rPr>
          <w:rFonts w:ascii="Arial" w:hAnsi="Arial" w:cs="Arial"/>
          <w:lang w:val="en-GB"/>
        </w:rPr>
      </w:pPr>
      <w:r w:rsidRPr="004F4F9C">
        <w:rPr>
          <w:rFonts w:ascii="Arial" w:hAnsi="Arial" w:cs="Arial"/>
          <w:lang w:val="en-GB"/>
        </w:rPr>
        <w:t xml:space="preserve">Since the </w:t>
      </w:r>
      <w:r w:rsidRPr="004F4F9C">
        <w:rPr>
          <w:rFonts w:ascii="Arial" w:hAnsi="Arial" w:cs="Arial"/>
          <w:b/>
          <w:lang w:val="en-GB"/>
        </w:rPr>
        <w:t>header</w:t>
      </w:r>
      <w:r w:rsidRPr="004F4F9C">
        <w:rPr>
          <w:rFonts w:ascii="Arial" w:hAnsi="Arial" w:cs="Arial"/>
          <w:lang w:val="en-GB"/>
        </w:rPr>
        <w:t xml:space="preserve"> and the </w:t>
      </w:r>
      <w:r w:rsidRPr="004F4F9C">
        <w:rPr>
          <w:rFonts w:ascii="Arial" w:hAnsi="Arial" w:cs="Arial"/>
          <w:b/>
          <w:lang w:val="en-GB"/>
        </w:rPr>
        <w:t>footer</w:t>
      </w:r>
      <w:r w:rsidRPr="004F4F9C">
        <w:rPr>
          <w:rFonts w:ascii="Arial" w:hAnsi="Arial" w:cs="Arial"/>
          <w:lang w:val="en-GB"/>
        </w:rPr>
        <w:t xml:space="preserve"> did not change aside from the lack of menu, we will only explain the main content.</w:t>
      </w:r>
    </w:p>
    <w:p w14:paraId="04FDDDE7" w14:textId="77777777" w:rsidR="0087427D" w:rsidRPr="004F4F9C" w:rsidRDefault="0087427D" w:rsidP="0087427D">
      <w:pPr>
        <w:pStyle w:val="NoSpacing"/>
        <w:rPr>
          <w:rFonts w:ascii="Arial" w:hAnsi="Arial" w:cs="Arial"/>
          <w:lang w:val="en-GB"/>
        </w:rPr>
      </w:pPr>
    </w:p>
    <w:p w14:paraId="1A3687AA" w14:textId="77777777" w:rsidR="0087427D" w:rsidRPr="004F4F9C" w:rsidRDefault="0087427D" w:rsidP="0087427D">
      <w:pPr>
        <w:pStyle w:val="NoSpacing"/>
        <w:rPr>
          <w:rFonts w:ascii="Arial" w:hAnsi="Arial" w:cs="Arial"/>
          <w:lang w:val="en-GB"/>
        </w:rPr>
      </w:pPr>
      <w:r w:rsidRPr="004F4F9C">
        <w:rPr>
          <w:rFonts w:ascii="Arial" w:hAnsi="Arial" w:cs="Arial"/>
          <w:lang w:val="en-GB"/>
        </w:rPr>
        <w:t>The main content consists of four elements. The username input field, the password input field, the check box and the continue button.</w:t>
      </w:r>
    </w:p>
    <w:p w14:paraId="38FF46B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username input field</w:t>
      </w:r>
      <w:r w:rsidRPr="004F4F9C">
        <w:rPr>
          <w:rFonts w:ascii="Arial" w:hAnsi="Arial" w:cs="Arial"/>
          <w:lang w:val="en-GB"/>
        </w:rPr>
        <w:t xml:space="preserve"> is basically a plain text input box where the user is meant to type their username so that it can be compared to the database.</w:t>
      </w:r>
    </w:p>
    <w:p w14:paraId="3447EE83"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password input field</w:t>
      </w:r>
      <w:r w:rsidRPr="004F4F9C">
        <w:rPr>
          <w:rFonts w:ascii="Arial" w:hAnsi="Arial" w:cs="Arial"/>
          <w:lang w:val="en-GB"/>
        </w:rPr>
        <w:t xml:space="preserve"> is a text input box where instead of the actual characters it will show dots to protect the user from people that might look at their screen. This is one of the most basic forms of security we will implement.</w:t>
      </w:r>
    </w:p>
    <w:p w14:paraId="4695D4E2"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check box</w:t>
      </w:r>
      <w:r w:rsidRPr="004F4F9C">
        <w:rPr>
          <w:rFonts w:ascii="Arial" w:hAnsi="Arial" w:cs="Arial"/>
          <w:lang w:val="en-GB"/>
        </w:rPr>
        <w:t xml:space="preserve"> is there to allow users to use the ‘remember me’ option, which will basically allow their browser to remember the username and password for them so that they do not have to put them in every time they want to login, even though this is not recommended. </w:t>
      </w:r>
    </w:p>
    <w:p w14:paraId="7D14ABE7" w14:textId="77777777" w:rsidR="0087427D" w:rsidRPr="004F4F9C" w:rsidRDefault="0087427D" w:rsidP="0087427D">
      <w:pPr>
        <w:pStyle w:val="NoSpacing"/>
        <w:rPr>
          <w:rFonts w:ascii="Arial" w:hAnsi="Arial" w:cs="Arial"/>
          <w:lang w:val="en-GB"/>
        </w:rPr>
      </w:pPr>
      <w:r w:rsidRPr="004F4F9C">
        <w:rPr>
          <w:rFonts w:ascii="Arial" w:hAnsi="Arial" w:cs="Arial"/>
          <w:b/>
          <w:lang w:val="en-GB"/>
        </w:rPr>
        <w:t>The continue button</w:t>
      </w:r>
      <w:r w:rsidRPr="004F4F9C">
        <w:rPr>
          <w:rFonts w:ascii="Arial" w:hAnsi="Arial" w:cs="Arial"/>
          <w:lang w:val="en-GB"/>
        </w:rPr>
        <w:t xml:space="preserve"> is placed underneath the other elements since this is the last thing the user has to click on before they can continue. Pressing the button will initialise a connection with the database so that the username and password can be compared to the ones stored in the database. If they are the same, access to the control panel is granted.</w:t>
      </w:r>
    </w:p>
    <w:p w14:paraId="1D13B9E7" w14:textId="77777777" w:rsidR="00CD1F18" w:rsidRPr="00CD1F18" w:rsidRDefault="00CD1F18" w:rsidP="00CD1F18">
      <w:pPr>
        <w:rPr>
          <w:lang w:val="en-GB"/>
        </w:rPr>
      </w:pPr>
    </w:p>
    <w:p w14:paraId="18CF857F" w14:textId="77777777" w:rsidR="00CD1F18" w:rsidRPr="00CD1F18" w:rsidRDefault="00CD1F18" w:rsidP="004F4F9C">
      <w:pPr>
        <w:rPr>
          <w:lang w:val="en-GB"/>
        </w:rPr>
      </w:pPr>
    </w:p>
    <w:sectPr w:rsidR="00CD1F18" w:rsidRPr="00CD1F18">
      <w:headerReference w:type="default" r:id="rId13"/>
      <w:footerReference w:type="default" r:id="rId14"/>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52D51" w14:textId="77777777" w:rsidR="00A151EB" w:rsidRDefault="00A151EB">
      <w:pPr>
        <w:spacing w:line="240" w:lineRule="auto"/>
      </w:pPr>
      <w:r>
        <w:separator/>
      </w:r>
    </w:p>
  </w:endnote>
  <w:endnote w:type="continuationSeparator" w:id="0">
    <w:p w14:paraId="453FD8A2" w14:textId="77777777" w:rsidR="00A151EB" w:rsidRDefault="00A15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70A5A" w14:textId="77777777" w:rsidR="00CD698A" w:rsidRPr="00DA7F52" w:rsidRDefault="004F4F9C">
    <w:pPr>
      <w:pStyle w:val="Footer"/>
      <w:rPr>
        <w:lang w:val="en-US"/>
      </w:rPr>
    </w:pPr>
    <w:r>
      <w:rPr>
        <w:lang w:val="en-US"/>
      </w:rPr>
      <w:pict w14:anchorId="6F1B0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347740508" r:id="rId2"/>
      </w:pict>
    </w:r>
    <w:r w:rsidR="006872F6">
      <w:rPr>
        <w:lang w:val="en-US"/>
      </w:rPr>
      <w:t>Functional Design</w:t>
    </w:r>
    <w:r w:rsidR="00CD698A" w:rsidRPr="00DA7F52">
      <w:rPr>
        <w:lang w:val="en-US"/>
      </w:rPr>
      <w:tab/>
    </w:r>
    <w:r w:rsidR="00CD698A" w:rsidRPr="00DA7F52">
      <w:rPr>
        <w:lang w:val="en-US"/>
      </w:rPr>
      <w:tab/>
    </w:r>
    <w:r w:rsidR="00CD698A" w:rsidRPr="00DA7F52">
      <w:rPr>
        <w:rStyle w:val="PageNumber"/>
        <w:lang w:val="en-US"/>
      </w:rPr>
      <w:fldChar w:fldCharType="begin"/>
    </w:r>
    <w:r w:rsidR="00CD698A" w:rsidRPr="00DA7F52">
      <w:rPr>
        <w:rStyle w:val="PageNumber"/>
        <w:lang w:val="en-US"/>
      </w:rPr>
      <w:instrText xml:space="preserve"> PAGE </w:instrText>
    </w:r>
    <w:r w:rsidR="00CD698A" w:rsidRPr="00DA7F52">
      <w:rPr>
        <w:rStyle w:val="PageNumber"/>
        <w:lang w:val="en-US"/>
      </w:rPr>
      <w:fldChar w:fldCharType="separate"/>
    </w:r>
    <w:r>
      <w:rPr>
        <w:rStyle w:val="PageNumber"/>
        <w:noProof/>
        <w:lang w:val="en-US"/>
      </w:rPr>
      <w:t>9</w:t>
    </w:r>
    <w:r w:rsidR="00CD698A" w:rsidRPr="00DA7F52">
      <w:rPr>
        <w:rStyle w:val="PageNumbe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1D414" w14:textId="77777777" w:rsidR="00A151EB" w:rsidRDefault="00A151EB">
      <w:pPr>
        <w:spacing w:line="240" w:lineRule="auto"/>
      </w:pPr>
      <w:r>
        <w:separator/>
      </w:r>
    </w:p>
  </w:footnote>
  <w:footnote w:type="continuationSeparator" w:id="0">
    <w:p w14:paraId="189B4817" w14:textId="77777777" w:rsidR="00A151EB" w:rsidRDefault="00A151E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5BC2BA" w14:textId="77777777" w:rsidR="00F56C1F" w:rsidRDefault="00F56C1F">
    <w:pPr>
      <w:pStyle w:val="Header"/>
    </w:pPr>
  </w:p>
  <w:p w14:paraId="354A22B4" w14:textId="77777777" w:rsidR="00F56C1F" w:rsidRDefault="00F56C1F">
    <w:pPr>
      <w:pStyle w:val="Header"/>
    </w:pPr>
  </w:p>
  <w:p w14:paraId="782211A7" w14:textId="77777777" w:rsidR="00F56C1F" w:rsidRDefault="00D302C1">
    <w:pPr>
      <w:pStyle w:val="Header"/>
    </w:pPr>
    <w:r>
      <w:rPr>
        <w:noProof/>
        <w:lang w:val="en-US" w:eastAsia="en-US"/>
      </w:rPr>
      <w:drawing>
        <wp:inline distT="0" distB="0" distL="0" distR="0" wp14:anchorId="728B923D" wp14:editId="6F762BF6">
          <wp:extent cx="5748655" cy="2353945"/>
          <wp:effectExtent l="0" t="0" r="4445" b="8255"/>
          <wp:docPr id="2"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p w14:paraId="4E0C31B2" w14:textId="77777777" w:rsidR="00F13EA0" w:rsidRDefault="00F13EA0">
    <w:pPr>
      <w:pStyle w:val="Header"/>
    </w:pPr>
  </w:p>
  <w:p w14:paraId="44DB6795" w14:textId="77777777" w:rsidR="00F13EA0" w:rsidRDefault="00F13EA0">
    <w:pPr>
      <w:pStyle w:val="Header"/>
    </w:pPr>
  </w:p>
  <w:p w14:paraId="3021AAE1" w14:textId="77777777" w:rsidR="00F13EA0" w:rsidRPr="00F13EA0" w:rsidRDefault="00F13EA0" w:rsidP="00F13EA0">
    <w:pPr>
      <w:pStyle w:val="Header"/>
      <w:jc w:val="center"/>
      <w:rPr>
        <w:sz w:val="44"/>
      </w:rPr>
    </w:pPr>
    <w:r w:rsidRPr="00F13EA0">
      <w:rPr>
        <w:sz w:val="44"/>
      </w:rPr>
      <w:t>Functional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AE99B76" w14:textId="77777777" w:rsidR="00CD698A" w:rsidRDefault="00D302C1">
    <w:pPr>
      <w:pStyle w:val="Header"/>
      <w:jc w:val="right"/>
    </w:pPr>
    <w:r>
      <w:rPr>
        <w:noProof/>
        <w:sz w:val="20"/>
        <w:lang w:val="en-US" w:eastAsia="en-US"/>
      </w:rPr>
      <w:drawing>
        <wp:anchor distT="0" distB="0" distL="114300" distR="114300" simplePos="0" relativeHeight="251657216" behindDoc="1" locked="0" layoutInCell="1" allowOverlap="1" wp14:anchorId="23817BAC" wp14:editId="39724057">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C585F5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2C72559"/>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650D5D4E"/>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73D21A09"/>
    <w:multiLevelType w:val="hybridMultilevel"/>
    <w:tmpl w:val="501C99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DCF4AA4"/>
    <w:multiLevelType w:val="hybridMultilevel"/>
    <w:tmpl w:val="95C88E64"/>
    <w:lvl w:ilvl="0" w:tplc="18DC0C50">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8"/>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ika De Graaf">
    <w15:presenceInfo w15:providerId="Windows Live" w15:userId="7b45a99ecc84dc0e"/>
  </w15:person>
  <w15:person w15:author="Anthony Pang">
    <w15:presenceInfo w15:providerId="Windows Live" w15:userId="97fc80791b8687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0430CC"/>
    <w:rsid w:val="000A1083"/>
    <w:rsid w:val="001905D0"/>
    <w:rsid w:val="001D3B00"/>
    <w:rsid w:val="002234ED"/>
    <w:rsid w:val="002A2668"/>
    <w:rsid w:val="002A2D95"/>
    <w:rsid w:val="002A3A30"/>
    <w:rsid w:val="00331FF1"/>
    <w:rsid w:val="00436E73"/>
    <w:rsid w:val="004473EC"/>
    <w:rsid w:val="004576A8"/>
    <w:rsid w:val="004F4F9C"/>
    <w:rsid w:val="005E21EC"/>
    <w:rsid w:val="005E29FB"/>
    <w:rsid w:val="006872F6"/>
    <w:rsid w:val="006D4FFA"/>
    <w:rsid w:val="007C22DE"/>
    <w:rsid w:val="0087427D"/>
    <w:rsid w:val="00890A4F"/>
    <w:rsid w:val="008F240E"/>
    <w:rsid w:val="00A151EB"/>
    <w:rsid w:val="00A227CB"/>
    <w:rsid w:val="00A345D7"/>
    <w:rsid w:val="00A91DBE"/>
    <w:rsid w:val="00B20B53"/>
    <w:rsid w:val="00B43CE6"/>
    <w:rsid w:val="00BA68D0"/>
    <w:rsid w:val="00C63E20"/>
    <w:rsid w:val="00CD1F18"/>
    <w:rsid w:val="00CD698A"/>
    <w:rsid w:val="00D302C1"/>
    <w:rsid w:val="00DA7F52"/>
    <w:rsid w:val="00E524FA"/>
    <w:rsid w:val="00E737D6"/>
    <w:rsid w:val="00E806C8"/>
    <w:rsid w:val="00F11434"/>
    <w:rsid w:val="00F13EA0"/>
    <w:rsid w:val="00F56C1F"/>
    <w:rsid w:val="00F63D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14:docId w14:val="4BEE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DA7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52"/>
    <w:rPr>
      <w:rFonts w:ascii="Tahoma" w:hAnsi="Tahoma" w:cs="Tahoma"/>
      <w:sz w:val="16"/>
      <w:szCs w:val="16"/>
    </w:rPr>
  </w:style>
  <w:style w:type="table" w:customStyle="1" w:styleId="GridTable5Dark-Accent51">
    <w:name w:val="Grid Table 5 Dark - Accent 51"/>
    <w:basedOn w:val="TableNormal"/>
    <w:uiPriority w:val="50"/>
    <w:rsid w:val="002A3A30"/>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A3A30"/>
    <w:pPr>
      <w:spacing w:after="160" w:line="259" w:lineRule="auto"/>
      <w:ind w:left="720"/>
      <w:contextualSpacing/>
    </w:pPr>
    <w:rPr>
      <w:rFonts w:asciiTheme="minorHAnsi" w:eastAsiaTheme="minorHAnsi" w:hAnsiTheme="minorHAnsi" w:cstheme="minorBidi"/>
      <w:szCs w:val="22"/>
      <w:lang w:eastAsia="en-US"/>
    </w:rPr>
  </w:style>
  <w:style w:type="paragraph" w:styleId="NoSpacing">
    <w:name w:val="No Spacing"/>
    <w:link w:val="NoSpacingChar"/>
    <w:uiPriority w:val="1"/>
    <w:qFormat/>
    <w:rsid w:val="002A3A3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576A8"/>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uiPriority w:val="39"/>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uiPriority w:val="39"/>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uiPriority w:val="99"/>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DA7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F52"/>
    <w:rPr>
      <w:rFonts w:ascii="Tahoma" w:hAnsi="Tahoma" w:cs="Tahoma"/>
      <w:sz w:val="16"/>
      <w:szCs w:val="16"/>
    </w:rPr>
  </w:style>
  <w:style w:type="table" w:customStyle="1" w:styleId="GridTable5Dark-Accent51">
    <w:name w:val="Grid Table 5 Dark - Accent 51"/>
    <w:basedOn w:val="TableNormal"/>
    <w:uiPriority w:val="50"/>
    <w:rsid w:val="002A3A30"/>
    <w:rPr>
      <w:rFonts w:asciiTheme="minorHAnsi" w:eastAsiaTheme="minorHAnsi" w:hAnsiTheme="minorHAnsi" w:cstheme="minorBidi"/>
      <w:sz w:val="22"/>
      <w:szCs w:val="22"/>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ListParagraph">
    <w:name w:val="List Paragraph"/>
    <w:basedOn w:val="Normal"/>
    <w:uiPriority w:val="34"/>
    <w:qFormat/>
    <w:rsid w:val="002A3A30"/>
    <w:pPr>
      <w:spacing w:after="160" w:line="259" w:lineRule="auto"/>
      <w:ind w:left="720"/>
      <w:contextualSpacing/>
    </w:pPr>
    <w:rPr>
      <w:rFonts w:asciiTheme="minorHAnsi" w:eastAsiaTheme="minorHAnsi" w:hAnsiTheme="minorHAnsi" w:cstheme="minorBidi"/>
      <w:szCs w:val="22"/>
      <w:lang w:eastAsia="en-US"/>
    </w:rPr>
  </w:style>
  <w:style w:type="paragraph" w:styleId="NoSpacing">
    <w:name w:val="No Spacing"/>
    <w:link w:val="NoSpacingChar"/>
    <w:uiPriority w:val="1"/>
    <w:qFormat/>
    <w:rsid w:val="002A3A30"/>
    <w:rPr>
      <w:rFonts w:asciiTheme="minorHAnsi" w:eastAsiaTheme="minorHAnsi" w:hAnsiTheme="minorHAnsi" w:cstheme="minorBidi"/>
      <w:sz w:val="22"/>
      <w:szCs w:val="22"/>
      <w:lang w:eastAsia="en-US"/>
    </w:rPr>
  </w:style>
  <w:style w:type="character" w:customStyle="1" w:styleId="NoSpacingChar">
    <w:name w:val="No Spacing Char"/>
    <w:basedOn w:val="DefaultParagraphFont"/>
    <w:link w:val="NoSpacing"/>
    <w:uiPriority w:val="1"/>
    <w:rsid w:val="004576A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wmf"/><Relationship Id="rId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6BDB840-A918-1941-922E-A7992E1B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\Users\ton\Downloads\Rapport-template.dot</Template>
  <TotalTime>26</TotalTime>
  <Pages>10</Pages>
  <Words>984</Words>
  <Characters>5615</Characters>
  <Application>Microsoft Macintosh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6586</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Erik Lamers</dc:creator>
  <cp:lastModifiedBy>Abdel</cp:lastModifiedBy>
  <cp:revision>8</cp:revision>
  <cp:lastPrinted>2003-06-07T12:55:00Z</cp:lastPrinted>
  <dcterms:created xsi:type="dcterms:W3CDTF">2014-10-03T20:59:00Z</dcterms:created>
  <dcterms:modified xsi:type="dcterms:W3CDTF">2014-10-03T21:35:00Z</dcterms:modified>
</cp:coreProperties>
</file>